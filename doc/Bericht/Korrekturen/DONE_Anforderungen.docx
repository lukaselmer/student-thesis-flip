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927569906"/>
        <w:docPartObj>
          <w:docPartGallery w:val="Cover Pages"/>
          <w:docPartUnique/>
        </w:docPartObj>
      </w:sdtPr>
      <w:sdtEndPr>
        <w:rPr>
          <w:b/>
          <w:bCs/>
        </w:rPr>
      </w:sdtEndPr>
      <w:sdtContent>
        <w:p w14:paraId="0FAFC933" w14:textId="77777777" w:rsidR="008E328B" w:rsidRDefault="008E328B"/>
        <w:p w14:paraId="65C650CA" w14:textId="77777777" w:rsidR="008E328B" w:rsidRDefault="008E328B"/>
        <w:tbl>
          <w:tblPr>
            <w:tblpPr w:leftFromText="187" w:rightFromText="187" w:horzAnchor="margin" w:tblpXSpec="center" w:tblpYSpec="bottom"/>
            <w:tblW w:w="4000" w:type="pct"/>
            <w:tblLook w:val="04A0" w:firstRow="1" w:lastRow="0" w:firstColumn="1" w:lastColumn="0" w:noHBand="0" w:noVBand="1"/>
          </w:tblPr>
          <w:tblGrid>
            <w:gridCol w:w="7442"/>
          </w:tblGrid>
          <w:tr w:rsidR="008E328B" w14:paraId="20DE312F" w14:textId="77777777">
            <w:tc>
              <w:tcPr>
                <w:tcW w:w="7672" w:type="dxa"/>
                <w:tcMar>
                  <w:top w:w="216" w:type="dxa"/>
                  <w:left w:w="115" w:type="dxa"/>
                  <w:bottom w:w="216" w:type="dxa"/>
                  <w:right w:w="115" w:type="dxa"/>
                </w:tcMar>
              </w:tcPr>
              <w:p w14:paraId="0416361F" w14:textId="77777777" w:rsidR="001F2A8C" w:rsidRDefault="001F2A8C" w:rsidP="001F2A8C">
                <w:pPr>
                  <w:pStyle w:val="NoSpacing"/>
                  <w:rPr>
                    <w:color w:val="4F81BD" w:themeColor="accent1"/>
                  </w:rPr>
                </w:pPr>
              </w:p>
              <w:p w14:paraId="6326E37B" w14:textId="77777777" w:rsidR="008E328B" w:rsidRPr="000B1504" w:rsidRDefault="001F2A8C">
                <w:pPr>
                  <w:pStyle w:val="NoSpacing"/>
                  <w:rPr>
                    <w:color w:val="4F4F59"/>
                  </w:rPr>
                </w:pPr>
                <w:r w:rsidRPr="000B1504">
                  <w:rPr>
                    <w:color w:val="4F4F59"/>
                  </w:rPr>
                  <w:t>Elmer Lukas,</w:t>
                </w:r>
                <w:r w:rsidR="00560405" w:rsidRPr="000B1504">
                  <w:rPr>
                    <w:color w:val="4F4F59"/>
                  </w:rPr>
                  <w:t xml:space="preserve"> Heidt Christina, </w:t>
                </w:r>
                <w:r w:rsidRPr="000B1504">
                  <w:rPr>
                    <w:color w:val="4F4F59"/>
                  </w:rPr>
                  <w:t xml:space="preserve"> </w:t>
                </w:r>
                <w:r w:rsidR="00560405" w:rsidRPr="000B1504">
                  <w:rPr>
                    <w:color w:val="4F4F59"/>
                  </w:rPr>
                  <w:t>Treichler Delia</w:t>
                </w:r>
              </w:p>
              <w:p w14:paraId="65F1C391" w14:textId="77777777" w:rsidR="008E328B" w:rsidRPr="000B1504" w:rsidRDefault="00AF4AE0">
                <w:pPr>
                  <w:pStyle w:val="NoSpacing"/>
                  <w:rPr>
                    <w:color w:val="4F4F59"/>
                  </w:rPr>
                </w:pPr>
                <w:r w:rsidRPr="000B1504">
                  <w:rPr>
                    <w:color w:val="4F4F59"/>
                  </w:rPr>
                  <w:fldChar w:fldCharType="begin"/>
                </w:r>
                <w:r w:rsidR="00E13BEF" w:rsidRPr="000B1504">
                  <w:rPr>
                    <w:color w:val="4F4F59"/>
                  </w:rPr>
                  <w:instrText xml:space="preserve"> DATE  \@ "d. MMMM yyyy"  \* MERGEFORMAT </w:instrText>
                </w:r>
                <w:r w:rsidRPr="000B1504">
                  <w:rPr>
                    <w:color w:val="4F4F59"/>
                  </w:rPr>
                  <w:fldChar w:fldCharType="separate"/>
                </w:r>
                <w:r w:rsidR="00F34BDF">
                  <w:rPr>
                    <w:noProof/>
                    <w:color w:val="4F4F59"/>
                  </w:rPr>
                  <w:t>20. Dezember 2011</w:t>
                </w:r>
                <w:r w:rsidRPr="000B1504">
                  <w:rPr>
                    <w:color w:val="4F4F59"/>
                  </w:rPr>
                  <w:fldChar w:fldCharType="end"/>
                </w:r>
              </w:p>
              <w:p w14:paraId="06E8825F" w14:textId="77777777" w:rsidR="008E328B" w:rsidRDefault="008E328B">
                <w:pPr>
                  <w:pStyle w:val="NoSpacing"/>
                  <w:rPr>
                    <w:color w:val="4F81BD" w:themeColor="accent1"/>
                  </w:rPr>
                </w:pPr>
              </w:p>
            </w:tc>
          </w:tr>
        </w:tbl>
        <w:p w14:paraId="0711942C" w14:textId="77777777" w:rsidR="008E328B" w:rsidRDefault="008E328B"/>
        <w:tbl>
          <w:tblPr>
            <w:tblpPr w:leftFromText="187" w:rightFromText="187" w:vertAnchor="page" w:horzAnchor="margin" w:tblpXSpec="center" w:tblpY="9001"/>
            <w:tblW w:w="4000" w:type="pct"/>
            <w:tblBorders>
              <w:left w:val="single" w:sz="18" w:space="0" w:color="5C5C71"/>
            </w:tblBorders>
            <w:tblLook w:val="04A0" w:firstRow="1" w:lastRow="0" w:firstColumn="1" w:lastColumn="0" w:noHBand="0" w:noVBand="1"/>
          </w:tblPr>
          <w:tblGrid>
            <w:gridCol w:w="7442"/>
          </w:tblGrid>
          <w:tr w:rsidR="00C9533A" w14:paraId="3F76C902" w14:textId="77777777" w:rsidTr="00954D75">
            <w:tc>
              <w:tcPr>
                <w:tcW w:w="7442" w:type="dxa"/>
                <w:tcMar>
                  <w:top w:w="216" w:type="dxa"/>
                  <w:left w:w="115" w:type="dxa"/>
                  <w:bottom w:w="216" w:type="dxa"/>
                  <w:right w:w="115" w:type="dxa"/>
                </w:tcMar>
              </w:tcPr>
              <w:p w14:paraId="486E0306" w14:textId="77777777" w:rsidR="00C9533A" w:rsidRDefault="00B95C65" w:rsidP="00C62131">
                <w:pPr>
                  <w:pStyle w:val="NoSpacing"/>
                  <w:rPr>
                    <w:rFonts w:asciiTheme="majorHAnsi" w:eastAsiaTheme="majorEastAsia" w:hAnsiTheme="majorHAnsi" w:cstheme="majorBidi"/>
                  </w:rPr>
                </w:pPr>
                <w:sdt>
                  <w:sdtPr>
                    <w:rPr>
                      <w:rFonts w:asciiTheme="majorHAnsi" w:eastAsiaTheme="majorEastAsia" w:hAnsiTheme="majorHAnsi" w:cstheme="majorBidi"/>
                      <w:sz w:val="44"/>
                      <w:szCs w:val="44"/>
                    </w:rPr>
                    <w:alias w:val="Firma"/>
                    <w:id w:val="13406915"/>
                    <w:dataBinding w:prefixMappings="xmlns:ns0='http://schemas.openxmlformats.org/officeDocument/2006/extended-properties'" w:xpath="/ns0:Properties[1]/ns0:Company[1]" w:storeItemID="{6668398D-A668-4E3E-A5EB-62B293D839F1}"/>
                    <w:text/>
                  </w:sdtPr>
                  <w:sdtContent>
                    <w:r w:rsidR="00C62131">
                      <w:rPr>
                        <w:rFonts w:asciiTheme="majorHAnsi" w:eastAsiaTheme="majorEastAsia" w:hAnsiTheme="majorHAnsi" w:cstheme="majorBidi"/>
                        <w:sz w:val="44"/>
                        <w:szCs w:val="44"/>
                      </w:rPr>
                      <w:t>Studienarbeit</w:t>
                    </w:r>
                  </w:sdtContent>
                </w:sdt>
              </w:p>
            </w:tc>
          </w:tr>
          <w:tr w:rsidR="00C9533A" w14:paraId="5F2DB73E" w14:textId="77777777" w:rsidTr="00954D75">
            <w:tc>
              <w:tcPr>
                <w:tcW w:w="7442" w:type="dxa"/>
              </w:tcPr>
              <w:sdt>
                <w:sdtPr>
                  <w:rPr>
                    <w:rFonts w:asciiTheme="majorHAnsi" w:eastAsiaTheme="majorEastAsia" w:hAnsiTheme="majorHAnsi" w:cstheme="majorBidi"/>
                    <w:color w:val="5C5C71"/>
                    <w:sz w:val="80"/>
                    <w:szCs w:val="80"/>
                  </w:rPr>
                  <w:alias w:val="Titel"/>
                  <w:id w:val="13406919"/>
                  <w:dataBinding w:prefixMappings="xmlns:ns0='http://schemas.openxmlformats.org/package/2006/metadata/core-properties' xmlns:ns1='http://purl.org/dc/elements/1.1/'" w:xpath="/ns0:coreProperties[1]/ns1:title[1]" w:storeItemID="{6C3C8BC8-F283-45AE-878A-BAB7291924A1}"/>
                  <w:text/>
                </w:sdtPr>
                <w:sdtContent>
                  <w:p w14:paraId="4B0A24AC" w14:textId="77777777" w:rsidR="00C9533A" w:rsidRDefault="009078C1" w:rsidP="00C9533A">
                    <w:pPr>
                      <w:pStyle w:val="NoSpacing"/>
                      <w:rPr>
                        <w:rFonts w:asciiTheme="majorHAnsi" w:eastAsiaTheme="majorEastAsia" w:hAnsiTheme="majorHAnsi" w:cstheme="majorBidi"/>
                        <w:color w:val="4F81BD" w:themeColor="accent1"/>
                        <w:sz w:val="80"/>
                        <w:szCs w:val="80"/>
                      </w:rPr>
                    </w:pPr>
                    <w:r w:rsidRPr="009078C1">
                      <w:rPr>
                        <w:rFonts w:asciiTheme="majorHAnsi" w:eastAsiaTheme="majorEastAsia" w:hAnsiTheme="majorHAnsi" w:cstheme="majorBidi"/>
                        <w:color w:val="5C5C71"/>
                        <w:sz w:val="80"/>
                        <w:szCs w:val="80"/>
                      </w:rPr>
                      <w:t>Anforderungen</w:t>
                    </w:r>
                  </w:p>
                </w:sdtContent>
              </w:sdt>
            </w:tc>
          </w:tr>
          <w:tr w:rsidR="00C9533A" w14:paraId="447F8AC7" w14:textId="77777777" w:rsidTr="00954D75">
            <w:sdt>
              <w:sdtPr>
                <w:rPr>
                  <w:rFonts w:asciiTheme="majorHAnsi" w:eastAsiaTheme="majorEastAsia" w:hAnsiTheme="majorHAnsi" w:cstheme="majorBidi"/>
                </w:rPr>
                <w:alias w:val="Untertitel"/>
                <w:id w:val="13406923"/>
                <w:showingPlcHdr/>
                <w:dataBinding w:prefixMappings="xmlns:ns0='http://schemas.openxmlformats.org/package/2006/metadata/core-properties' xmlns:ns1='http://purl.org/dc/elements/1.1/'" w:xpath="/ns0:coreProperties[1]/ns1:subject[1]" w:storeItemID="{6C3C8BC8-F283-45AE-878A-BAB7291924A1}"/>
                <w:text/>
              </w:sdtPr>
              <w:sdtContent>
                <w:tc>
                  <w:tcPr>
                    <w:tcW w:w="7442" w:type="dxa"/>
                    <w:tcMar>
                      <w:top w:w="216" w:type="dxa"/>
                      <w:left w:w="115" w:type="dxa"/>
                      <w:bottom w:w="216" w:type="dxa"/>
                      <w:right w:w="115" w:type="dxa"/>
                    </w:tcMar>
                  </w:tcPr>
                  <w:p w14:paraId="77DBC0C7" w14:textId="77777777" w:rsidR="00C9533A" w:rsidRDefault="009078C1" w:rsidP="009078C1">
                    <w:pPr>
                      <w:pStyle w:val="NoSpacing"/>
                      <w:rPr>
                        <w:rFonts w:asciiTheme="majorHAnsi" w:eastAsiaTheme="majorEastAsia" w:hAnsiTheme="majorHAnsi" w:cstheme="majorBidi"/>
                      </w:rPr>
                    </w:pPr>
                    <w:r>
                      <w:rPr>
                        <w:rFonts w:asciiTheme="majorHAnsi" w:eastAsiaTheme="majorEastAsia" w:hAnsiTheme="majorHAnsi" w:cstheme="majorBidi"/>
                      </w:rPr>
                      <w:t xml:space="preserve">     </w:t>
                    </w:r>
                  </w:p>
                </w:tc>
              </w:sdtContent>
            </w:sdt>
          </w:tr>
        </w:tbl>
        <w:p w14:paraId="6BFBD120" w14:textId="77777777" w:rsidR="00C62131" w:rsidRDefault="00C62131" w:rsidP="00C62131">
          <w:pPr>
            <w:jc w:val="center"/>
            <w:rPr>
              <w:b/>
              <w:bCs/>
            </w:rPr>
          </w:pPr>
        </w:p>
        <w:p w14:paraId="3692BADA" w14:textId="77777777" w:rsidR="00C62131" w:rsidRDefault="00C62131" w:rsidP="00C62131">
          <w:pPr>
            <w:jc w:val="center"/>
            <w:rPr>
              <w:b/>
              <w:bCs/>
            </w:rPr>
          </w:pPr>
        </w:p>
        <w:p w14:paraId="36170B59" w14:textId="77777777" w:rsidR="00C62131" w:rsidRDefault="00C62131" w:rsidP="00EA10FA">
          <w:pPr>
            <w:jc w:val="right"/>
            <w:rPr>
              <w:b/>
              <w:bCs/>
            </w:rPr>
          </w:pPr>
        </w:p>
        <w:p w14:paraId="2D1B1A1E" w14:textId="77777777" w:rsidR="00C62131" w:rsidRDefault="00C62131" w:rsidP="00C62131">
          <w:pPr>
            <w:jc w:val="center"/>
            <w:rPr>
              <w:b/>
              <w:bCs/>
            </w:rPr>
          </w:pPr>
        </w:p>
        <w:p w14:paraId="03C5C100" w14:textId="77777777" w:rsidR="00C62131" w:rsidRDefault="00C62131" w:rsidP="00C62131">
          <w:pPr>
            <w:jc w:val="center"/>
            <w:rPr>
              <w:b/>
              <w:bCs/>
            </w:rPr>
          </w:pPr>
        </w:p>
        <w:p w14:paraId="5489D725" w14:textId="77777777" w:rsidR="00C62131" w:rsidRDefault="00C62131" w:rsidP="00C62131">
          <w:pPr>
            <w:jc w:val="center"/>
            <w:rPr>
              <w:b/>
              <w:bCs/>
            </w:rPr>
          </w:pPr>
        </w:p>
        <w:p w14:paraId="470F7E7B" w14:textId="77777777" w:rsidR="008E328B" w:rsidRDefault="00C62131" w:rsidP="00C62131">
          <w:pPr>
            <w:ind w:firstLine="993"/>
          </w:pPr>
          <w:r>
            <w:rPr>
              <w:b/>
              <w:bCs/>
              <w:noProof/>
              <w:lang w:val="en-US"/>
            </w:rPr>
            <w:drawing>
              <wp:inline distT="0" distB="0" distL="0" distR="0" wp14:anchorId="191E5A93" wp14:editId="3C857831">
                <wp:extent cx="3459707" cy="2508229"/>
                <wp:effectExtent l="0" t="0" r="7620" b="698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rotWithShape="1">
                        <a:blip r:embed="rId9" cstate="print">
                          <a:extLst>
                            <a:ext uri="{28A0092B-C50C-407E-A947-70E740481C1C}">
                              <a14:useLocalDpi xmlns:a14="http://schemas.microsoft.com/office/drawing/2010/main" val="0"/>
                            </a:ext>
                          </a:extLst>
                        </a:blip>
                        <a:srcRect l="2873"/>
                        <a:stretch/>
                      </pic:blipFill>
                      <pic:spPr bwMode="auto">
                        <a:xfrm>
                          <a:off x="0" y="0"/>
                          <a:ext cx="3465605" cy="2512505"/>
                        </a:xfrm>
                        <a:prstGeom prst="rect">
                          <a:avLst/>
                        </a:prstGeom>
                        <a:ln>
                          <a:noFill/>
                        </a:ln>
                        <a:extLst>
                          <a:ext uri="{53640926-AAD7-44d8-BBD7-CCE9431645EC}">
                            <a14:shadowObscured xmlns:a14="http://schemas.microsoft.com/office/drawing/2010/main"/>
                          </a:ext>
                        </a:extLst>
                      </pic:spPr>
                    </pic:pic>
                  </a:graphicData>
                </a:graphic>
              </wp:inline>
            </w:drawing>
          </w:r>
          <w:r w:rsidR="008E328B">
            <w:rPr>
              <w:b/>
              <w:bCs/>
            </w:rPr>
            <w:br w:type="page"/>
          </w:r>
        </w:p>
      </w:sdtContent>
    </w:sdt>
    <w:p w14:paraId="38741EEF" w14:textId="77777777" w:rsidR="00A53880" w:rsidRDefault="0075029B" w:rsidP="00E711E0">
      <w:pPr>
        <w:pStyle w:val="Heading1"/>
      </w:pPr>
      <w:bookmarkStart w:id="0" w:name="_Toc311821264"/>
      <w:r>
        <w:lastRenderedPageBreak/>
        <w:t>Dokumentinformationen</w:t>
      </w:r>
      <w:bookmarkEnd w:id="0"/>
    </w:p>
    <w:p w14:paraId="59D38007" w14:textId="77777777" w:rsidR="00B038C9" w:rsidRDefault="00E711E0" w:rsidP="00B038C9">
      <w:pPr>
        <w:pStyle w:val="Heading2"/>
      </w:pPr>
      <w:bookmarkStart w:id="1" w:name="_Toc311821265"/>
      <w:r>
        <w:t>Änderungsgeschichte</w:t>
      </w:r>
      <w:bookmarkEnd w:id="1"/>
    </w:p>
    <w:tbl>
      <w:tblPr>
        <w:tblStyle w:val="MediumShading1-Accent1"/>
        <w:tblW w:w="0" w:type="auto"/>
        <w:tblInd w:w="108" w:type="dxa"/>
        <w:tblLook w:val="0420" w:firstRow="1" w:lastRow="0" w:firstColumn="0" w:lastColumn="0" w:noHBand="0" w:noVBand="1"/>
      </w:tblPr>
      <w:tblGrid>
        <w:gridCol w:w="1138"/>
        <w:gridCol w:w="993"/>
        <w:gridCol w:w="4674"/>
        <w:gridCol w:w="2303"/>
      </w:tblGrid>
      <w:tr w:rsidR="00887085" w14:paraId="1953B529" w14:textId="77777777" w:rsidTr="00E330DE">
        <w:trPr>
          <w:cnfStyle w:val="100000000000" w:firstRow="1" w:lastRow="0" w:firstColumn="0" w:lastColumn="0" w:oddVBand="0" w:evenVBand="0" w:oddHBand="0" w:evenHBand="0" w:firstRowFirstColumn="0" w:firstRowLastColumn="0" w:lastRowFirstColumn="0" w:lastRowLastColumn="0"/>
        </w:trPr>
        <w:tc>
          <w:tcPr>
            <w:tcW w:w="1138" w:type="dxa"/>
          </w:tcPr>
          <w:p w14:paraId="21E37824" w14:textId="77777777" w:rsidR="00887085" w:rsidRDefault="00887085" w:rsidP="00B95C65">
            <w:r>
              <w:t>Datum</w:t>
            </w:r>
          </w:p>
        </w:tc>
        <w:tc>
          <w:tcPr>
            <w:tcW w:w="993" w:type="dxa"/>
          </w:tcPr>
          <w:p w14:paraId="2E84D0A0" w14:textId="77777777" w:rsidR="00887085" w:rsidRDefault="00887085" w:rsidP="00B95C65">
            <w:r>
              <w:t>Version</w:t>
            </w:r>
          </w:p>
        </w:tc>
        <w:tc>
          <w:tcPr>
            <w:tcW w:w="4674" w:type="dxa"/>
          </w:tcPr>
          <w:p w14:paraId="384451E8" w14:textId="77777777" w:rsidR="00887085" w:rsidRDefault="00887085" w:rsidP="00B95C65">
            <w:r>
              <w:t>Änderung</w:t>
            </w:r>
          </w:p>
        </w:tc>
        <w:tc>
          <w:tcPr>
            <w:tcW w:w="2303" w:type="dxa"/>
          </w:tcPr>
          <w:p w14:paraId="30070B92" w14:textId="77777777" w:rsidR="00887085" w:rsidRDefault="00887085" w:rsidP="00B95C65">
            <w:r>
              <w:t>Autor</w:t>
            </w:r>
          </w:p>
        </w:tc>
      </w:tr>
      <w:tr w:rsidR="00613DF8" w:rsidRPr="00F9181E" w14:paraId="7326AF11" w14:textId="77777777" w:rsidTr="00B95C65">
        <w:trPr>
          <w:cnfStyle w:val="000000100000" w:firstRow="0" w:lastRow="0" w:firstColumn="0" w:lastColumn="0" w:oddVBand="0" w:evenVBand="0" w:oddHBand="1" w:evenHBand="0" w:firstRowFirstColumn="0" w:firstRowLastColumn="0" w:lastRowFirstColumn="0" w:lastRowLastColumn="0"/>
        </w:trPr>
        <w:tc>
          <w:tcPr>
            <w:tcW w:w="1138" w:type="dxa"/>
          </w:tcPr>
          <w:p w14:paraId="3B59A68F" w14:textId="77777777" w:rsidR="00613DF8" w:rsidRPr="00F9181E" w:rsidRDefault="00613DF8" w:rsidP="00B95C65">
            <w:pPr>
              <w:rPr>
                <w:b/>
              </w:rPr>
            </w:pPr>
            <w:r>
              <w:t>26.10</w:t>
            </w:r>
            <w:r w:rsidRPr="00F9181E">
              <w:t>.2011</w:t>
            </w:r>
          </w:p>
        </w:tc>
        <w:tc>
          <w:tcPr>
            <w:tcW w:w="993" w:type="dxa"/>
          </w:tcPr>
          <w:p w14:paraId="79578C6B" w14:textId="77777777" w:rsidR="00613DF8" w:rsidRPr="00F9181E" w:rsidRDefault="00613DF8" w:rsidP="00B95C65">
            <w:r w:rsidRPr="00F9181E">
              <w:t>1.0</w:t>
            </w:r>
          </w:p>
        </w:tc>
        <w:tc>
          <w:tcPr>
            <w:tcW w:w="4674" w:type="dxa"/>
          </w:tcPr>
          <w:p w14:paraId="2EB2E839" w14:textId="77777777" w:rsidR="00613DF8" w:rsidRPr="00F9181E" w:rsidRDefault="00613DF8" w:rsidP="00B95C65">
            <w:r w:rsidRPr="00F9181E">
              <w:t>Erste Version des Dokuments</w:t>
            </w:r>
          </w:p>
        </w:tc>
        <w:tc>
          <w:tcPr>
            <w:tcW w:w="2303" w:type="dxa"/>
          </w:tcPr>
          <w:p w14:paraId="20839638" w14:textId="77777777" w:rsidR="00613DF8" w:rsidRPr="00F9181E" w:rsidRDefault="00613DF8" w:rsidP="00B95C65">
            <w:r>
              <w:t>cheidt</w:t>
            </w:r>
          </w:p>
        </w:tc>
      </w:tr>
      <w:tr w:rsidR="007F1FC9" w:rsidRPr="00F9181E" w14:paraId="46C14418" w14:textId="77777777" w:rsidTr="00B95C65">
        <w:trPr>
          <w:cnfStyle w:val="000000010000" w:firstRow="0" w:lastRow="0" w:firstColumn="0" w:lastColumn="0" w:oddVBand="0" w:evenVBand="0" w:oddHBand="0" w:evenHBand="1" w:firstRowFirstColumn="0" w:firstRowLastColumn="0" w:lastRowFirstColumn="0" w:lastRowLastColumn="0"/>
        </w:trPr>
        <w:tc>
          <w:tcPr>
            <w:tcW w:w="1138" w:type="dxa"/>
          </w:tcPr>
          <w:p w14:paraId="2E171F61" w14:textId="77777777" w:rsidR="007F1FC9" w:rsidRPr="00F9181E" w:rsidRDefault="007F1FC9" w:rsidP="00B95C65">
            <w:pPr>
              <w:rPr>
                <w:b/>
              </w:rPr>
            </w:pPr>
            <w:r>
              <w:t>28.10</w:t>
            </w:r>
            <w:r w:rsidRPr="00F9181E">
              <w:t>.2011</w:t>
            </w:r>
          </w:p>
        </w:tc>
        <w:tc>
          <w:tcPr>
            <w:tcW w:w="993" w:type="dxa"/>
          </w:tcPr>
          <w:p w14:paraId="481B9DFC" w14:textId="77777777" w:rsidR="007F1FC9" w:rsidRPr="00F9181E" w:rsidRDefault="007F1FC9" w:rsidP="00B95C65">
            <w:r>
              <w:t>1.2</w:t>
            </w:r>
          </w:p>
        </w:tc>
        <w:tc>
          <w:tcPr>
            <w:tcW w:w="4674" w:type="dxa"/>
          </w:tcPr>
          <w:p w14:paraId="6688ACE7" w14:textId="77777777" w:rsidR="007F1FC9" w:rsidRPr="00F9181E" w:rsidRDefault="007F1FC9" w:rsidP="00B95C65">
            <w:r>
              <w:t>Ergänzungen</w:t>
            </w:r>
          </w:p>
        </w:tc>
        <w:tc>
          <w:tcPr>
            <w:tcW w:w="2303" w:type="dxa"/>
          </w:tcPr>
          <w:p w14:paraId="245E0A63" w14:textId="77777777" w:rsidR="007F1FC9" w:rsidRPr="00F9181E" w:rsidRDefault="007F1FC9" w:rsidP="00B95C65">
            <w:r>
              <w:t>dtreichl</w:t>
            </w:r>
          </w:p>
        </w:tc>
      </w:tr>
      <w:tr w:rsidR="00887085" w:rsidRPr="00F9181E" w14:paraId="59DEF8C4" w14:textId="77777777" w:rsidTr="00E330DE">
        <w:trPr>
          <w:cnfStyle w:val="000000100000" w:firstRow="0" w:lastRow="0" w:firstColumn="0" w:lastColumn="0" w:oddVBand="0" w:evenVBand="0" w:oddHBand="1" w:evenHBand="0" w:firstRowFirstColumn="0" w:firstRowLastColumn="0" w:lastRowFirstColumn="0" w:lastRowLastColumn="0"/>
        </w:trPr>
        <w:tc>
          <w:tcPr>
            <w:tcW w:w="1138" w:type="dxa"/>
          </w:tcPr>
          <w:p w14:paraId="7F5E152C" w14:textId="77777777" w:rsidR="00887085" w:rsidRPr="00F9181E" w:rsidRDefault="007F1FC9" w:rsidP="00B95C65">
            <w:pPr>
              <w:rPr>
                <w:b/>
              </w:rPr>
            </w:pPr>
            <w:r>
              <w:t>02.11</w:t>
            </w:r>
            <w:r w:rsidR="00887085" w:rsidRPr="00F9181E">
              <w:t>.2011</w:t>
            </w:r>
          </w:p>
        </w:tc>
        <w:tc>
          <w:tcPr>
            <w:tcW w:w="993" w:type="dxa"/>
          </w:tcPr>
          <w:p w14:paraId="575F2BA0" w14:textId="77777777" w:rsidR="00887085" w:rsidRPr="00F9181E" w:rsidRDefault="007F1FC9" w:rsidP="00B95C65">
            <w:r>
              <w:t>1.3</w:t>
            </w:r>
          </w:p>
        </w:tc>
        <w:tc>
          <w:tcPr>
            <w:tcW w:w="4674" w:type="dxa"/>
          </w:tcPr>
          <w:p w14:paraId="79196FAA" w14:textId="77777777" w:rsidR="00887085" w:rsidRPr="00F9181E" w:rsidRDefault="00613DF8" w:rsidP="007F1FC9">
            <w:r>
              <w:t>Review</w:t>
            </w:r>
          </w:p>
        </w:tc>
        <w:tc>
          <w:tcPr>
            <w:tcW w:w="2303" w:type="dxa"/>
          </w:tcPr>
          <w:p w14:paraId="5FDDC517" w14:textId="77777777" w:rsidR="00887085" w:rsidRPr="00F9181E" w:rsidRDefault="004B59F8" w:rsidP="00B95C65">
            <w:r>
              <w:t>d</w:t>
            </w:r>
            <w:r w:rsidR="00613DF8">
              <w:t>treichl</w:t>
            </w:r>
          </w:p>
        </w:tc>
      </w:tr>
      <w:tr w:rsidR="00283F8A" w:rsidRPr="00F9181E" w14:paraId="581BA1DD" w14:textId="77777777" w:rsidTr="00B95C65">
        <w:trPr>
          <w:cnfStyle w:val="000000010000" w:firstRow="0" w:lastRow="0" w:firstColumn="0" w:lastColumn="0" w:oddVBand="0" w:evenVBand="0" w:oddHBand="0" w:evenHBand="1" w:firstRowFirstColumn="0" w:firstRowLastColumn="0" w:lastRowFirstColumn="0" w:lastRowLastColumn="0"/>
        </w:trPr>
        <w:tc>
          <w:tcPr>
            <w:tcW w:w="1138" w:type="dxa"/>
          </w:tcPr>
          <w:p w14:paraId="59FA693E" w14:textId="77777777" w:rsidR="00283F8A" w:rsidRDefault="00283F8A" w:rsidP="00B95C65">
            <w:r>
              <w:t>15.11.2011</w:t>
            </w:r>
          </w:p>
        </w:tc>
        <w:tc>
          <w:tcPr>
            <w:tcW w:w="993" w:type="dxa"/>
          </w:tcPr>
          <w:p w14:paraId="76A45AE5" w14:textId="77777777" w:rsidR="00283F8A" w:rsidRDefault="00283F8A" w:rsidP="00B95C65">
            <w:r>
              <w:t>1.4</w:t>
            </w:r>
          </w:p>
        </w:tc>
        <w:tc>
          <w:tcPr>
            <w:tcW w:w="4674" w:type="dxa"/>
          </w:tcPr>
          <w:p w14:paraId="1A3FE833" w14:textId="77777777" w:rsidR="00283F8A" w:rsidRDefault="00283F8A" w:rsidP="00B95C65">
            <w:r>
              <w:t>Review</w:t>
            </w:r>
          </w:p>
        </w:tc>
        <w:tc>
          <w:tcPr>
            <w:tcW w:w="2303" w:type="dxa"/>
          </w:tcPr>
          <w:p w14:paraId="20BB9A50" w14:textId="77777777" w:rsidR="00283F8A" w:rsidRDefault="00283F8A" w:rsidP="00B95C65">
            <w:r>
              <w:t>lelmer</w:t>
            </w:r>
          </w:p>
        </w:tc>
      </w:tr>
      <w:tr w:rsidR="00B963BD" w:rsidRPr="00F9181E" w14:paraId="32827825" w14:textId="77777777" w:rsidTr="00B95C65">
        <w:trPr>
          <w:cnfStyle w:val="000000100000" w:firstRow="0" w:lastRow="0" w:firstColumn="0" w:lastColumn="0" w:oddVBand="0" w:evenVBand="0" w:oddHBand="1" w:evenHBand="0" w:firstRowFirstColumn="0" w:firstRowLastColumn="0" w:lastRowFirstColumn="0" w:lastRowLastColumn="0"/>
        </w:trPr>
        <w:tc>
          <w:tcPr>
            <w:tcW w:w="1138" w:type="dxa"/>
          </w:tcPr>
          <w:p w14:paraId="371D7AF8" w14:textId="77777777" w:rsidR="00B963BD" w:rsidRDefault="00B963BD" w:rsidP="00B95C65">
            <w:r>
              <w:t>25.11.2011</w:t>
            </w:r>
          </w:p>
        </w:tc>
        <w:tc>
          <w:tcPr>
            <w:tcW w:w="993" w:type="dxa"/>
          </w:tcPr>
          <w:p w14:paraId="01035437" w14:textId="77777777" w:rsidR="00B963BD" w:rsidRDefault="00B963BD" w:rsidP="00B95C65">
            <w:r>
              <w:t>1.5</w:t>
            </w:r>
          </w:p>
        </w:tc>
        <w:tc>
          <w:tcPr>
            <w:tcW w:w="4674" w:type="dxa"/>
          </w:tcPr>
          <w:p w14:paraId="77C26678" w14:textId="77777777" w:rsidR="00B963BD" w:rsidRDefault="00B963BD" w:rsidP="00B95C65">
            <w:r>
              <w:t>Review</w:t>
            </w:r>
          </w:p>
        </w:tc>
        <w:tc>
          <w:tcPr>
            <w:tcW w:w="2303" w:type="dxa"/>
          </w:tcPr>
          <w:p w14:paraId="77E1F50A" w14:textId="77777777" w:rsidR="00B963BD" w:rsidRDefault="00B963BD" w:rsidP="00B95C65">
            <w:r>
              <w:t>dtreichl</w:t>
            </w:r>
          </w:p>
        </w:tc>
      </w:tr>
      <w:tr w:rsidR="004B59F8" w:rsidRPr="00F9181E" w14:paraId="1688E959" w14:textId="77777777" w:rsidTr="00E330DE">
        <w:trPr>
          <w:cnfStyle w:val="000000010000" w:firstRow="0" w:lastRow="0" w:firstColumn="0" w:lastColumn="0" w:oddVBand="0" w:evenVBand="0" w:oddHBand="0" w:evenHBand="1" w:firstRowFirstColumn="0" w:firstRowLastColumn="0" w:lastRowFirstColumn="0" w:lastRowLastColumn="0"/>
        </w:trPr>
        <w:tc>
          <w:tcPr>
            <w:tcW w:w="1138" w:type="dxa"/>
          </w:tcPr>
          <w:p w14:paraId="5247F27D" w14:textId="77777777" w:rsidR="004B59F8" w:rsidRDefault="00B963BD" w:rsidP="00B963BD">
            <w:r>
              <w:t>28</w:t>
            </w:r>
            <w:r w:rsidR="004B59F8">
              <w:t>.11.2011</w:t>
            </w:r>
          </w:p>
        </w:tc>
        <w:tc>
          <w:tcPr>
            <w:tcW w:w="993" w:type="dxa"/>
          </w:tcPr>
          <w:p w14:paraId="2D2E9774" w14:textId="77777777" w:rsidR="004B59F8" w:rsidRDefault="00B963BD" w:rsidP="00B95C65">
            <w:r>
              <w:t>1.6</w:t>
            </w:r>
          </w:p>
        </w:tc>
        <w:tc>
          <w:tcPr>
            <w:tcW w:w="4674" w:type="dxa"/>
          </w:tcPr>
          <w:p w14:paraId="6F750226" w14:textId="77777777" w:rsidR="004B59F8" w:rsidRDefault="00B963BD" w:rsidP="007F1FC9">
            <w:r>
              <w:t>Kleine Korrekturen</w:t>
            </w:r>
          </w:p>
        </w:tc>
        <w:tc>
          <w:tcPr>
            <w:tcW w:w="2303" w:type="dxa"/>
          </w:tcPr>
          <w:p w14:paraId="76E050CE" w14:textId="77777777" w:rsidR="004B59F8" w:rsidRDefault="00283F8A" w:rsidP="00B95C65">
            <w:r>
              <w:t>dtreichl</w:t>
            </w:r>
          </w:p>
        </w:tc>
      </w:tr>
      <w:tr w:rsidR="007F2205" w:rsidRPr="00F9181E" w14:paraId="54C0739D" w14:textId="77777777" w:rsidTr="00B95C65">
        <w:trPr>
          <w:cnfStyle w:val="000000100000" w:firstRow="0" w:lastRow="0" w:firstColumn="0" w:lastColumn="0" w:oddVBand="0" w:evenVBand="0" w:oddHBand="1" w:evenHBand="0" w:firstRowFirstColumn="0" w:firstRowLastColumn="0" w:lastRowFirstColumn="0" w:lastRowLastColumn="0"/>
        </w:trPr>
        <w:tc>
          <w:tcPr>
            <w:tcW w:w="1138" w:type="dxa"/>
          </w:tcPr>
          <w:p w14:paraId="1D6CAE36" w14:textId="77777777" w:rsidR="007F2205" w:rsidRDefault="007F2205" w:rsidP="00B95C65">
            <w:r>
              <w:t>11.12.2011</w:t>
            </w:r>
          </w:p>
        </w:tc>
        <w:tc>
          <w:tcPr>
            <w:tcW w:w="993" w:type="dxa"/>
          </w:tcPr>
          <w:p w14:paraId="6D640DE7" w14:textId="77777777" w:rsidR="007F2205" w:rsidRDefault="007F2205" w:rsidP="00B95C65">
            <w:r>
              <w:t>1.7</w:t>
            </w:r>
          </w:p>
        </w:tc>
        <w:tc>
          <w:tcPr>
            <w:tcW w:w="4674" w:type="dxa"/>
          </w:tcPr>
          <w:p w14:paraId="32765147" w14:textId="77777777" w:rsidR="007F2205" w:rsidRDefault="007F2205" w:rsidP="00B95C65">
            <w:r>
              <w:t>Funktionale Anforderungen, NF Anforderungen</w:t>
            </w:r>
          </w:p>
        </w:tc>
        <w:tc>
          <w:tcPr>
            <w:tcW w:w="2303" w:type="dxa"/>
          </w:tcPr>
          <w:p w14:paraId="0018DC1A" w14:textId="77777777" w:rsidR="007F2205" w:rsidRDefault="00B86AD6" w:rsidP="00B95C65">
            <w:r>
              <w:t>l</w:t>
            </w:r>
            <w:r w:rsidR="007F2205">
              <w:t>elmer</w:t>
            </w:r>
          </w:p>
        </w:tc>
      </w:tr>
      <w:tr w:rsidR="00DA1418" w:rsidRPr="00F9181E" w14:paraId="7D96F900" w14:textId="77777777" w:rsidTr="00B95C65">
        <w:trPr>
          <w:cnfStyle w:val="000000010000" w:firstRow="0" w:lastRow="0" w:firstColumn="0" w:lastColumn="0" w:oddVBand="0" w:evenVBand="0" w:oddHBand="0" w:evenHBand="1" w:firstRowFirstColumn="0" w:firstRowLastColumn="0" w:lastRowFirstColumn="0" w:lastRowLastColumn="0"/>
        </w:trPr>
        <w:tc>
          <w:tcPr>
            <w:tcW w:w="1138" w:type="dxa"/>
          </w:tcPr>
          <w:p w14:paraId="76202147" w14:textId="77777777" w:rsidR="00DA1418" w:rsidRDefault="00DA1418" w:rsidP="00B95C65">
            <w:r>
              <w:t>12.12.2011</w:t>
            </w:r>
          </w:p>
        </w:tc>
        <w:tc>
          <w:tcPr>
            <w:tcW w:w="993" w:type="dxa"/>
          </w:tcPr>
          <w:p w14:paraId="49A9A710" w14:textId="77777777" w:rsidR="00DA1418" w:rsidRDefault="00DA1418" w:rsidP="00B95C65">
            <w:r>
              <w:t>1.8</w:t>
            </w:r>
          </w:p>
        </w:tc>
        <w:tc>
          <w:tcPr>
            <w:tcW w:w="4674" w:type="dxa"/>
          </w:tcPr>
          <w:p w14:paraId="0C7AFDD6" w14:textId="77777777" w:rsidR="00DA1418" w:rsidRDefault="00DA1418" w:rsidP="00B95C65">
            <w:r>
              <w:t xml:space="preserve">Kapitel Grundsätzl. Angaben und kleine Korrekturen </w:t>
            </w:r>
          </w:p>
        </w:tc>
        <w:tc>
          <w:tcPr>
            <w:tcW w:w="2303" w:type="dxa"/>
          </w:tcPr>
          <w:p w14:paraId="6568B93B" w14:textId="77777777" w:rsidR="00DA1418" w:rsidRDefault="00B86AD6" w:rsidP="00B95C65">
            <w:r>
              <w:t>d</w:t>
            </w:r>
            <w:r w:rsidR="00DA1418">
              <w:t>treichl</w:t>
            </w:r>
          </w:p>
        </w:tc>
      </w:tr>
      <w:tr w:rsidR="00B86AD6" w:rsidRPr="00F9181E" w14:paraId="709BE27E" w14:textId="77777777" w:rsidTr="00B95C65">
        <w:trPr>
          <w:cnfStyle w:val="000000100000" w:firstRow="0" w:lastRow="0" w:firstColumn="0" w:lastColumn="0" w:oddVBand="0" w:evenVBand="0" w:oddHBand="1" w:evenHBand="0" w:firstRowFirstColumn="0" w:firstRowLastColumn="0" w:lastRowFirstColumn="0" w:lastRowLastColumn="0"/>
        </w:trPr>
        <w:tc>
          <w:tcPr>
            <w:tcW w:w="1138" w:type="dxa"/>
          </w:tcPr>
          <w:p w14:paraId="23DB7CC6" w14:textId="77777777" w:rsidR="00B86AD6" w:rsidRDefault="00B86AD6" w:rsidP="00B95C65">
            <w:r>
              <w:t>16.12.2011</w:t>
            </w:r>
          </w:p>
        </w:tc>
        <w:tc>
          <w:tcPr>
            <w:tcW w:w="993" w:type="dxa"/>
          </w:tcPr>
          <w:p w14:paraId="364E7080" w14:textId="77777777" w:rsidR="00B86AD6" w:rsidRDefault="00B86AD6" w:rsidP="00B95C65">
            <w:r>
              <w:t>1.9</w:t>
            </w:r>
          </w:p>
        </w:tc>
        <w:tc>
          <w:tcPr>
            <w:tcW w:w="4674" w:type="dxa"/>
          </w:tcPr>
          <w:p w14:paraId="7A3EBDA8" w14:textId="77777777" w:rsidR="00B86AD6" w:rsidRDefault="00B86AD6" w:rsidP="00B95C65">
            <w:r>
              <w:t>Tools angepasst</w:t>
            </w:r>
          </w:p>
        </w:tc>
        <w:tc>
          <w:tcPr>
            <w:tcW w:w="2303" w:type="dxa"/>
          </w:tcPr>
          <w:p w14:paraId="53FECA18" w14:textId="77777777" w:rsidR="00B86AD6" w:rsidRDefault="00B86AD6" w:rsidP="00B95C65">
            <w:r>
              <w:t>lelmer</w:t>
            </w:r>
          </w:p>
        </w:tc>
      </w:tr>
    </w:tbl>
    <w:bookmarkStart w:id="2" w:name="_Toc311821266" w:displacedByCustomXml="next"/>
    <w:sdt>
      <w:sdtPr>
        <w:rPr>
          <w:rFonts w:asciiTheme="minorHAnsi" w:hAnsiTheme="minorHAnsi"/>
          <w:b w:val="0"/>
          <w:color w:val="auto"/>
          <w:spacing w:val="0"/>
          <w:sz w:val="20"/>
          <w:szCs w:val="20"/>
          <w:lang w:val="de-DE"/>
        </w:rPr>
        <w:id w:val="380598614"/>
        <w:docPartObj>
          <w:docPartGallery w:val="Table of Contents"/>
          <w:docPartUnique/>
        </w:docPartObj>
      </w:sdtPr>
      <w:sdtEndPr>
        <w:rPr>
          <w:bCs/>
        </w:rPr>
      </w:sdtEndPr>
      <w:sdtContent>
        <w:p w14:paraId="274CEB91" w14:textId="77777777" w:rsidR="00A06B4F" w:rsidRDefault="00A06B4F" w:rsidP="00A06B4F">
          <w:pPr>
            <w:pStyle w:val="Heading2"/>
          </w:pPr>
          <w:r>
            <w:rPr>
              <w:lang w:val="de-DE"/>
            </w:rPr>
            <w:t>Inhaltsverzeichnis</w:t>
          </w:r>
          <w:bookmarkEnd w:id="2"/>
        </w:p>
        <w:p w14:paraId="4CF5F3D0" w14:textId="77777777" w:rsidR="00AE2D71" w:rsidRDefault="00AF4AE0">
          <w:pPr>
            <w:pStyle w:val="TOC1"/>
            <w:tabs>
              <w:tab w:val="left" w:pos="440"/>
              <w:tab w:val="right" w:leader="dot" w:pos="9062"/>
            </w:tabs>
            <w:rPr>
              <w:b w:val="0"/>
              <w:noProof/>
              <w:sz w:val="22"/>
              <w:szCs w:val="22"/>
              <w:lang w:eastAsia="de-CH"/>
            </w:rPr>
          </w:pPr>
          <w:r>
            <w:rPr>
              <w:b w:val="0"/>
            </w:rPr>
            <w:fldChar w:fldCharType="begin"/>
          </w:r>
          <w:r w:rsidR="00A06B4F">
            <w:instrText xml:space="preserve"> TOC \o "1-3" \h \z \u </w:instrText>
          </w:r>
          <w:r>
            <w:rPr>
              <w:b w:val="0"/>
            </w:rPr>
            <w:fldChar w:fldCharType="separate"/>
          </w:r>
          <w:hyperlink w:anchor="_Toc311821264" w:history="1">
            <w:r w:rsidR="00AE2D71" w:rsidRPr="00D97AFF">
              <w:rPr>
                <w:rStyle w:val="Hyperlink"/>
                <w:noProof/>
              </w:rPr>
              <w:t>1</w:t>
            </w:r>
            <w:r w:rsidR="00AE2D71">
              <w:rPr>
                <w:b w:val="0"/>
                <w:noProof/>
                <w:sz w:val="22"/>
                <w:szCs w:val="22"/>
                <w:lang w:eastAsia="de-CH"/>
              </w:rPr>
              <w:tab/>
            </w:r>
            <w:r w:rsidR="00AE2D71" w:rsidRPr="00D97AFF">
              <w:rPr>
                <w:rStyle w:val="Hyperlink"/>
                <w:noProof/>
              </w:rPr>
              <w:t>Dokumentinformationen</w:t>
            </w:r>
            <w:r w:rsidR="00AE2D71">
              <w:rPr>
                <w:noProof/>
                <w:webHidden/>
              </w:rPr>
              <w:tab/>
            </w:r>
            <w:r w:rsidR="00AE2D71">
              <w:rPr>
                <w:noProof/>
                <w:webHidden/>
              </w:rPr>
              <w:fldChar w:fldCharType="begin"/>
            </w:r>
            <w:r w:rsidR="00AE2D71">
              <w:rPr>
                <w:noProof/>
                <w:webHidden/>
              </w:rPr>
              <w:instrText xml:space="preserve"> PAGEREF _Toc311821264 \h </w:instrText>
            </w:r>
            <w:r w:rsidR="00AE2D71">
              <w:rPr>
                <w:noProof/>
                <w:webHidden/>
              </w:rPr>
            </w:r>
            <w:r w:rsidR="00AE2D71">
              <w:rPr>
                <w:noProof/>
                <w:webHidden/>
              </w:rPr>
              <w:fldChar w:fldCharType="separate"/>
            </w:r>
            <w:r w:rsidR="00AE2D71">
              <w:rPr>
                <w:noProof/>
                <w:webHidden/>
              </w:rPr>
              <w:t>1</w:t>
            </w:r>
            <w:r w:rsidR="00AE2D71">
              <w:rPr>
                <w:noProof/>
                <w:webHidden/>
              </w:rPr>
              <w:fldChar w:fldCharType="end"/>
            </w:r>
          </w:hyperlink>
        </w:p>
        <w:p w14:paraId="1297601C" w14:textId="77777777" w:rsidR="00AE2D71" w:rsidRDefault="00B95C65">
          <w:pPr>
            <w:pStyle w:val="TOC2"/>
            <w:tabs>
              <w:tab w:val="left" w:pos="880"/>
              <w:tab w:val="right" w:leader="dot" w:pos="9062"/>
            </w:tabs>
            <w:rPr>
              <w:noProof/>
              <w:sz w:val="22"/>
              <w:szCs w:val="22"/>
              <w:lang w:eastAsia="de-CH"/>
            </w:rPr>
          </w:pPr>
          <w:hyperlink w:anchor="_Toc311821265" w:history="1">
            <w:r w:rsidR="00AE2D71" w:rsidRPr="00D97AFF">
              <w:rPr>
                <w:rStyle w:val="Hyperlink"/>
                <w:noProof/>
              </w:rPr>
              <w:t>1.1</w:t>
            </w:r>
            <w:r w:rsidR="00AE2D71">
              <w:rPr>
                <w:noProof/>
                <w:sz w:val="22"/>
                <w:szCs w:val="22"/>
                <w:lang w:eastAsia="de-CH"/>
              </w:rPr>
              <w:tab/>
            </w:r>
            <w:r w:rsidR="00AE2D71" w:rsidRPr="00D97AFF">
              <w:rPr>
                <w:rStyle w:val="Hyperlink"/>
                <w:noProof/>
              </w:rPr>
              <w:t>Änderungsgeschichte</w:t>
            </w:r>
            <w:r w:rsidR="00AE2D71">
              <w:rPr>
                <w:noProof/>
                <w:webHidden/>
              </w:rPr>
              <w:tab/>
            </w:r>
            <w:r w:rsidR="00AE2D71">
              <w:rPr>
                <w:noProof/>
                <w:webHidden/>
              </w:rPr>
              <w:fldChar w:fldCharType="begin"/>
            </w:r>
            <w:r w:rsidR="00AE2D71">
              <w:rPr>
                <w:noProof/>
                <w:webHidden/>
              </w:rPr>
              <w:instrText xml:space="preserve"> PAGEREF _Toc311821265 \h </w:instrText>
            </w:r>
            <w:r w:rsidR="00AE2D71">
              <w:rPr>
                <w:noProof/>
                <w:webHidden/>
              </w:rPr>
            </w:r>
            <w:r w:rsidR="00AE2D71">
              <w:rPr>
                <w:noProof/>
                <w:webHidden/>
              </w:rPr>
              <w:fldChar w:fldCharType="separate"/>
            </w:r>
            <w:r w:rsidR="00AE2D71">
              <w:rPr>
                <w:noProof/>
                <w:webHidden/>
              </w:rPr>
              <w:t>1</w:t>
            </w:r>
            <w:r w:rsidR="00AE2D71">
              <w:rPr>
                <w:noProof/>
                <w:webHidden/>
              </w:rPr>
              <w:fldChar w:fldCharType="end"/>
            </w:r>
          </w:hyperlink>
        </w:p>
        <w:p w14:paraId="544EDB14" w14:textId="77777777" w:rsidR="00AE2D71" w:rsidRDefault="00B95C65">
          <w:pPr>
            <w:pStyle w:val="TOC2"/>
            <w:tabs>
              <w:tab w:val="left" w:pos="880"/>
              <w:tab w:val="right" w:leader="dot" w:pos="9062"/>
            </w:tabs>
            <w:rPr>
              <w:noProof/>
              <w:sz w:val="22"/>
              <w:szCs w:val="22"/>
              <w:lang w:eastAsia="de-CH"/>
            </w:rPr>
          </w:pPr>
          <w:hyperlink w:anchor="_Toc311821266" w:history="1">
            <w:r w:rsidR="00AE2D71" w:rsidRPr="00D97AFF">
              <w:rPr>
                <w:rStyle w:val="Hyperlink"/>
                <w:noProof/>
              </w:rPr>
              <w:t>1.2</w:t>
            </w:r>
            <w:r w:rsidR="00AE2D71">
              <w:rPr>
                <w:noProof/>
                <w:sz w:val="22"/>
                <w:szCs w:val="22"/>
                <w:lang w:eastAsia="de-CH"/>
              </w:rPr>
              <w:tab/>
            </w:r>
            <w:r w:rsidR="00AE2D71" w:rsidRPr="00D97AFF">
              <w:rPr>
                <w:rStyle w:val="Hyperlink"/>
                <w:noProof/>
                <w:lang w:val="de-DE"/>
              </w:rPr>
              <w:t>Inhaltsverzeichnis</w:t>
            </w:r>
            <w:r w:rsidR="00AE2D71">
              <w:rPr>
                <w:noProof/>
                <w:webHidden/>
              </w:rPr>
              <w:tab/>
            </w:r>
            <w:r w:rsidR="00AE2D71">
              <w:rPr>
                <w:noProof/>
                <w:webHidden/>
              </w:rPr>
              <w:fldChar w:fldCharType="begin"/>
            </w:r>
            <w:r w:rsidR="00AE2D71">
              <w:rPr>
                <w:noProof/>
                <w:webHidden/>
              </w:rPr>
              <w:instrText xml:space="preserve"> PAGEREF _Toc311821266 \h </w:instrText>
            </w:r>
            <w:r w:rsidR="00AE2D71">
              <w:rPr>
                <w:noProof/>
                <w:webHidden/>
              </w:rPr>
            </w:r>
            <w:r w:rsidR="00AE2D71">
              <w:rPr>
                <w:noProof/>
                <w:webHidden/>
              </w:rPr>
              <w:fldChar w:fldCharType="separate"/>
            </w:r>
            <w:r w:rsidR="00AE2D71">
              <w:rPr>
                <w:noProof/>
                <w:webHidden/>
              </w:rPr>
              <w:t>1</w:t>
            </w:r>
            <w:r w:rsidR="00AE2D71">
              <w:rPr>
                <w:noProof/>
                <w:webHidden/>
              </w:rPr>
              <w:fldChar w:fldCharType="end"/>
            </w:r>
          </w:hyperlink>
        </w:p>
        <w:p w14:paraId="70375DFD" w14:textId="77777777" w:rsidR="00AE2D71" w:rsidRDefault="00B95C65">
          <w:pPr>
            <w:pStyle w:val="TOC2"/>
            <w:tabs>
              <w:tab w:val="left" w:pos="880"/>
              <w:tab w:val="right" w:leader="dot" w:pos="9062"/>
            </w:tabs>
            <w:rPr>
              <w:noProof/>
              <w:sz w:val="22"/>
              <w:szCs w:val="22"/>
              <w:lang w:eastAsia="de-CH"/>
            </w:rPr>
          </w:pPr>
          <w:hyperlink w:anchor="_Toc311821267" w:history="1">
            <w:r w:rsidR="00AE2D71" w:rsidRPr="00D97AFF">
              <w:rPr>
                <w:rStyle w:val="Hyperlink"/>
                <w:noProof/>
              </w:rPr>
              <w:t>1.3</w:t>
            </w:r>
            <w:r w:rsidR="00AE2D71">
              <w:rPr>
                <w:noProof/>
                <w:sz w:val="22"/>
                <w:szCs w:val="22"/>
                <w:lang w:eastAsia="de-CH"/>
              </w:rPr>
              <w:tab/>
            </w:r>
            <w:r w:rsidR="00AE2D71" w:rsidRPr="00D97AFF">
              <w:rPr>
                <w:rStyle w:val="Hyperlink"/>
                <w:noProof/>
              </w:rPr>
              <w:t>Tabellenverzeichnis</w:t>
            </w:r>
            <w:r w:rsidR="00AE2D71">
              <w:rPr>
                <w:noProof/>
                <w:webHidden/>
              </w:rPr>
              <w:tab/>
            </w:r>
            <w:r w:rsidR="00AE2D71">
              <w:rPr>
                <w:noProof/>
                <w:webHidden/>
              </w:rPr>
              <w:fldChar w:fldCharType="begin"/>
            </w:r>
            <w:r w:rsidR="00AE2D71">
              <w:rPr>
                <w:noProof/>
                <w:webHidden/>
              </w:rPr>
              <w:instrText xml:space="preserve"> PAGEREF _Toc311821267 \h </w:instrText>
            </w:r>
            <w:r w:rsidR="00AE2D71">
              <w:rPr>
                <w:noProof/>
                <w:webHidden/>
              </w:rPr>
            </w:r>
            <w:r w:rsidR="00AE2D71">
              <w:rPr>
                <w:noProof/>
                <w:webHidden/>
              </w:rPr>
              <w:fldChar w:fldCharType="separate"/>
            </w:r>
            <w:r w:rsidR="00AE2D71">
              <w:rPr>
                <w:noProof/>
                <w:webHidden/>
              </w:rPr>
              <w:t>1</w:t>
            </w:r>
            <w:r w:rsidR="00AE2D71">
              <w:rPr>
                <w:noProof/>
                <w:webHidden/>
              </w:rPr>
              <w:fldChar w:fldCharType="end"/>
            </w:r>
          </w:hyperlink>
        </w:p>
        <w:p w14:paraId="171D96F1" w14:textId="77777777" w:rsidR="00AE2D71" w:rsidRDefault="00B95C65">
          <w:pPr>
            <w:pStyle w:val="TOC1"/>
            <w:tabs>
              <w:tab w:val="left" w:pos="440"/>
              <w:tab w:val="right" w:leader="dot" w:pos="9062"/>
            </w:tabs>
            <w:rPr>
              <w:b w:val="0"/>
              <w:noProof/>
              <w:sz w:val="22"/>
              <w:szCs w:val="22"/>
              <w:lang w:eastAsia="de-CH"/>
            </w:rPr>
          </w:pPr>
          <w:hyperlink w:anchor="_Toc311821268" w:history="1">
            <w:r w:rsidR="00AE2D71" w:rsidRPr="00D97AFF">
              <w:rPr>
                <w:rStyle w:val="Hyperlink"/>
                <w:noProof/>
              </w:rPr>
              <w:t>2</w:t>
            </w:r>
            <w:r w:rsidR="00AE2D71">
              <w:rPr>
                <w:b w:val="0"/>
                <w:noProof/>
                <w:sz w:val="22"/>
                <w:szCs w:val="22"/>
                <w:lang w:eastAsia="de-CH"/>
              </w:rPr>
              <w:tab/>
            </w:r>
            <w:r w:rsidR="00AE2D71" w:rsidRPr="00D97AFF">
              <w:rPr>
                <w:rStyle w:val="Hyperlink"/>
                <w:noProof/>
              </w:rPr>
              <w:t>Tools</w:t>
            </w:r>
            <w:r w:rsidR="00AE2D71">
              <w:rPr>
                <w:noProof/>
                <w:webHidden/>
              </w:rPr>
              <w:tab/>
            </w:r>
            <w:r w:rsidR="00AE2D71">
              <w:rPr>
                <w:noProof/>
                <w:webHidden/>
              </w:rPr>
              <w:fldChar w:fldCharType="begin"/>
            </w:r>
            <w:r w:rsidR="00AE2D71">
              <w:rPr>
                <w:noProof/>
                <w:webHidden/>
              </w:rPr>
              <w:instrText xml:space="preserve"> PAGEREF _Toc311821268 \h </w:instrText>
            </w:r>
            <w:r w:rsidR="00AE2D71">
              <w:rPr>
                <w:noProof/>
                <w:webHidden/>
              </w:rPr>
            </w:r>
            <w:r w:rsidR="00AE2D71">
              <w:rPr>
                <w:noProof/>
                <w:webHidden/>
              </w:rPr>
              <w:fldChar w:fldCharType="separate"/>
            </w:r>
            <w:r w:rsidR="00AE2D71">
              <w:rPr>
                <w:noProof/>
                <w:webHidden/>
              </w:rPr>
              <w:t>2</w:t>
            </w:r>
            <w:r w:rsidR="00AE2D71">
              <w:rPr>
                <w:noProof/>
                <w:webHidden/>
              </w:rPr>
              <w:fldChar w:fldCharType="end"/>
            </w:r>
          </w:hyperlink>
        </w:p>
        <w:p w14:paraId="653461E8" w14:textId="77777777" w:rsidR="00AE2D71" w:rsidRDefault="00B95C65">
          <w:pPr>
            <w:pStyle w:val="TOC1"/>
            <w:tabs>
              <w:tab w:val="left" w:pos="440"/>
              <w:tab w:val="right" w:leader="dot" w:pos="9062"/>
            </w:tabs>
            <w:rPr>
              <w:b w:val="0"/>
              <w:noProof/>
              <w:sz w:val="22"/>
              <w:szCs w:val="22"/>
              <w:lang w:eastAsia="de-CH"/>
            </w:rPr>
          </w:pPr>
          <w:hyperlink w:anchor="_Toc311821269" w:history="1">
            <w:r w:rsidR="00AE2D71" w:rsidRPr="00D97AFF">
              <w:rPr>
                <w:rStyle w:val="Hyperlink"/>
                <w:noProof/>
              </w:rPr>
              <w:t>3</w:t>
            </w:r>
            <w:r w:rsidR="00AE2D71">
              <w:rPr>
                <w:b w:val="0"/>
                <w:noProof/>
                <w:sz w:val="22"/>
                <w:szCs w:val="22"/>
                <w:lang w:eastAsia="de-CH"/>
              </w:rPr>
              <w:tab/>
            </w:r>
            <w:r w:rsidR="00AE2D71" w:rsidRPr="00D97AFF">
              <w:rPr>
                <w:rStyle w:val="Hyperlink"/>
                <w:noProof/>
              </w:rPr>
              <w:t>Funktionale Anforderungen</w:t>
            </w:r>
            <w:r w:rsidR="00AE2D71">
              <w:rPr>
                <w:noProof/>
                <w:webHidden/>
              </w:rPr>
              <w:tab/>
            </w:r>
            <w:r w:rsidR="00AE2D71">
              <w:rPr>
                <w:noProof/>
                <w:webHidden/>
              </w:rPr>
              <w:fldChar w:fldCharType="begin"/>
            </w:r>
            <w:r w:rsidR="00AE2D71">
              <w:rPr>
                <w:noProof/>
                <w:webHidden/>
              </w:rPr>
              <w:instrText xml:space="preserve"> PAGEREF _Toc311821269 \h </w:instrText>
            </w:r>
            <w:r w:rsidR="00AE2D71">
              <w:rPr>
                <w:noProof/>
                <w:webHidden/>
              </w:rPr>
            </w:r>
            <w:r w:rsidR="00AE2D71">
              <w:rPr>
                <w:noProof/>
                <w:webHidden/>
              </w:rPr>
              <w:fldChar w:fldCharType="separate"/>
            </w:r>
            <w:r w:rsidR="00AE2D71">
              <w:rPr>
                <w:noProof/>
                <w:webHidden/>
              </w:rPr>
              <w:t>3</w:t>
            </w:r>
            <w:r w:rsidR="00AE2D71">
              <w:rPr>
                <w:noProof/>
                <w:webHidden/>
              </w:rPr>
              <w:fldChar w:fldCharType="end"/>
            </w:r>
          </w:hyperlink>
        </w:p>
        <w:p w14:paraId="259CF0A0" w14:textId="77777777" w:rsidR="00AE2D71" w:rsidRDefault="00B95C65">
          <w:pPr>
            <w:pStyle w:val="TOC1"/>
            <w:tabs>
              <w:tab w:val="left" w:pos="440"/>
              <w:tab w:val="right" w:leader="dot" w:pos="9062"/>
            </w:tabs>
            <w:rPr>
              <w:b w:val="0"/>
              <w:noProof/>
              <w:sz w:val="22"/>
              <w:szCs w:val="22"/>
              <w:lang w:eastAsia="de-CH"/>
            </w:rPr>
          </w:pPr>
          <w:hyperlink w:anchor="_Toc311821270" w:history="1">
            <w:r w:rsidR="00AE2D71" w:rsidRPr="00D97AFF">
              <w:rPr>
                <w:rStyle w:val="Hyperlink"/>
                <w:noProof/>
              </w:rPr>
              <w:t>4</w:t>
            </w:r>
            <w:r w:rsidR="00AE2D71">
              <w:rPr>
                <w:b w:val="0"/>
                <w:noProof/>
                <w:sz w:val="22"/>
                <w:szCs w:val="22"/>
                <w:lang w:eastAsia="de-CH"/>
              </w:rPr>
              <w:tab/>
            </w:r>
            <w:r w:rsidR="00AE2D71" w:rsidRPr="00D97AFF">
              <w:rPr>
                <w:rStyle w:val="Hyperlink"/>
                <w:noProof/>
              </w:rPr>
              <w:t>Nichtfunktionale Anforderungen</w:t>
            </w:r>
            <w:r w:rsidR="00AE2D71">
              <w:rPr>
                <w:noProof/>
                <w:webHidden/>
              </w:rPr>
              <w:tab/>
            </w:r>
            <w:r w:rsidR="00AE2D71">
              <w:rPr>
                <w:noProof/>
                <w:webHidden/>
              </w:rPr>
              <w:fldChar w:fldCharType="begin"/>
            </w:r>
            <w:r w:rsidR="00AE2D71">
              <w:rPr>
                <w:noProof/>
                <w:webHidden/>
              </w:rPr>
              <w:instrText xml:space="preserve"> PAGEREF _Toc311821270 \h </w:instrText>
            </w:r>
            <w:r w:rsidR="00AE2D71">
              <w:rPr>
                <w:noProof/>
                <w:webHidden/>
              </w:rPr>
            </w:r>
            <w:r w:rsidR="00AE2D71">
              <w:rPr>
                <w:noProof/>
                <w:webHidden/>
              </w:rPr>
              <w:fldChar w:fldCharType="separate"/>
            </w:r>
            <w:r w:rsidR="00AE2D71">
              <w:rPr>
                <w:noProof/>
                <w:webHidden/>
              </w:rPr>
              <w:t>7</w:t>
            </w:r>
            <w:r w:rsidR="00AE2D71">
              <w:rPr>
                <w:noProof/>
                <w:webHidden/>
              </w:rPr>
              <w:fldChar w:fldCharType="end"/>
            </w:r>
          </w:hyperlink>
        </w:p>
        <w:p w14:paraId="10C800D2" w14:textId="77777777" w:rsidR="00AE2D71" w:rsidRDefault="00B95C65">
          <w:pPr>
            <w:pStyle w:val="TOC2"/>
            <w:tabs>
              <w:tab w:val="left" w:pos="880"/>
              <w:tab w:val="right" w:leader="dot" w:pos="9062"/>
            </w:tabs>
            <w:rPr>
              <w:noProof/>
              <w:sz w:val="22"/>
              <w:szCs w:val="22"/>
              <w:lang w:eastAsia="de-CH"/>
            </w:rPr>
          </w:pPr>
          <w:hyperlink w:anchor="_Toc311821271" w:history="1">
            <w:r w:rsidR="00AE2D71" w:rsidRPr="00D97AFF">
              <w:rPr>
                <w:rStyle w:val="Hyperlink"/>
                <w:noProof/>
              </w:rPr>
              <w:t>4.1</w:t>
            </w:r>
            <w:r w:rsidR="00AE2D71">
              <w:rPr>
                <w:noProof/>
                <w:sz w:val="22"/>
                <w:szCs w:val="22"/>
                <w:lang w:eastAsia="de-CH"/>
              </w:rPr>
              <w:tab/>
            </w:r>
            <w:r w:rsidR="00AE2D71" w:rsidRPr="00D97AFF">
              <w:rPr>
                <w:rStyle w:val="Hyperlink"/>
                <w:noProof/>
              </w:rPr>
              <w:t>Funktionalität</w:t>
            </w:r>
            <w:r w:rsidR="00AE2D71">
              <w:rPr>
                <w:noProof/>
                <w:webHidden/>
              </w:rPr>
              <w:tab/>
            </w:r>
            <w:r w:rsidR="00AE2D71">
              <w:rPr>
                <w:noProof/>
                <w:webHidden/>
              </w:rPr>
              <w:fldChar w:fldCharType="begin"/>
            </w:r>
            <w:r w:rsidR="00AE2D71">
              <w:rPr>
                <w:noProof/>
                <w:webHidden/>
              </w:rPr>
              <w:instrText xml:space="preserve"> PAGEREF _Toc311821271 \h </w:instrText>
            </w:r>
            <w:r w:rsidR="00AE2D71">
              <w:rPr>
                <w:noProof/>
                <w:webHidden/>
              </w:rPr>
            </w:r>
            <w:r w:rsidR="00AE2D71">
              <w:rPr>
                <w:noProof/>
                <w:webHidden/>
              </w:rPr>
              <w:fldChar w:fldCharType="separate"/>
            </w:r>
            <w:r w:rsidR="00AE2D71">
              <w:rPr>
                <w:noProof/>
                <w:webHidden/>
              </w:rPr>
              <w:t>7</w:t>
            </w:r>
            <w:r w:rsidR="00AE2D71">
              <w:rPr>
                <w:noProof/>
                <w:webHidden/>
              </w:rPr>
              <w:fldChar w:fldCharType="end"/>
            </w:r>
          </w:hyperlink>
        </w:p>
        <w:p w14:paraId="63D431D5" w14:textId="77777777" w:rsidR="00AE2D71" w:rsidRDefault="00B95C65">
          <w:pPr>
            <w:pStyle w:val="TOC3"/>
            <w:tabs>
              <w:tab w:val="left" w:pos="1100"/>
              <w:tab w:val="right" w:leader="dot" w:pos="9062"/>
            </w:tabs>
            <w:rPr>
              <w:noProof/>
              <w:sz w:val="22"/>
            </w:rPr>
          </w:pPr>
          <w:hyperlink w:anchor="_Toc311821272" w:history="1">
            <w:r w:rsidR="00AE2D71" w:rsidRPr="00D97AFF">
              <w:rPr>
                <w:rStyle w:val="Hyperlink"/>
                <w:noProof/>
              </w:rPr>
              <w:t>4.1.1</w:t>
            </w:r>
            <w:r w:rsidR="00AE2D71">
              <w:rPr>
                <w:noProof/>
                <w:sz w:val="22"/>
              </w:rPr>
              <w:tab/>
            </w:r>
            <w:r w:rsidR="00AE2D71" w:rsidRPr="00D97AFF">
              <w:rPr>
                <w:rStyle w:val="Hyperlink"/>
                <w:noProof/>
              </w:rPr>
              <w:t>Angemessenheit</w:t>
            </w:r>
            <w:r w:rsidR="00AE2D71">
              <w:rPr>
                <w:noProof/>
                <w:webHidden/>
              </w:rPr>
              <w:tab/>
            </w:r>
            <w:r w:rsidR="00AE2D71">
              <w:rPr>
                <w:noProof/>
                <w:webHidden/>
              </w:rPr>
              <w:fldChar w:fldCharType="begin"/>
            </w:r>
            <w:r w:rsidR="00AE2D71">
              <w:rPr>
                <w:noProof/>
                <w:webHidden/>
              </w:rPr>
              <w:instrText xml:space="preserve"> PAGEREF _Toc311821272 \h </w:instrText>
            </w:r>
            <w:r w:rsidR="00AE2D71">
              <w:rPr>
                <w:noProof/>
                <w:webHidden/>
              </w:rPr>
            </w:r>
            <w:r w:rsidR="00AE2D71">
              <w:rPr>
                <w:noProof/>
                <w:webHidden/>
              </w:rPr>
              <w:fldChar w:fldCharType="separate"/>
            </w:r>
            <w:r w:rsidR="00AE2D71">
              <w:rPr>
                <w:noProof/>
                <w:webHidden/>
              </w:rPr>
              <w:t>7</w:t>
            </w:r>
            <w:r w:rsidR="00AE2D71">
              <w:rPr>
                <w:noProof/>
                <w:webHidden/>
              </w:rPr>
              <w:fldChar w:fldCharType="end"/>
            </w:r>
          </w:hyperlink>
        </w:p>
        <w:p w14:paraId="5E88A566" w14:textId="77777777" w:rsidR="00AE2D71" w:rsidRDefault="00B95C65">
          <w:pPr>
            <w:pStyle w:val="TOC2"/>
            <w:tabs>
              <w:tab w:val="left" w:pos="880"/>
              <w:tab w:val="right" w:leader="dot" w:pos="9062"/>
            </w:tabs>
            <w:rPr>
              <w:noProof/>
              <w:sz w:val="22"/>
              <w:szCs w:val="22"/>
              <w:lang w:eastAsia="de-CH"/>
            </w:rPr>
          </w:pPr>
          <w:hyperlink w:anchor="_Toc311821273" w:history="1">
            <w:r w:rsidR="00AE2D71" w:rsidRPr="00D97AFF">
              <w:rPr>
                <w:rStyle w:val="Hyperlink"/>
                <w:noProof/>
              </w:rPr>
              <w:t>4.2</w:t>
            </w:r>
            <w:r w:rsidR="00AE2D71">
              <w:rPr>
                <w:noProof/>
                <w:sz w:val="22"/>
                <w:szCs w:val="22"/>
                <w:lang w:eastAsia="de-CH"/>
              </w:rPr>
              <w:tab/>
            </w:r>
            <w:r w:rsidR="00AE2D71" w:rsidRPr="00D97AFF">
              <w:rPr>
                <w:rStyle w:val="Hyperlink"/>
                <w:noProof/>
              </w:rPr>
              <w:t>Zuverlässigkeit</w:t>
            </w:r>
            <w:r w:rsidR="00AE2D71">
              <w:rPr>
                <w:noProof/>
                <w:webHidden/>
              </w:rPr>
              <w:tab/>
            </w:r>
            <w:r w:rsidR="00AE2D71">
              <w:rPr>
                <w:noProof/>
                <w:webHidden/>
              </w:rPr>
              <w:fldChar w:fldCharType="begin"/>
            </w:r>
            <w:r w:rsidR="00AE2D71">
              <w:rPr>
                <w:noProof/>
                <w:webHidden/>
              </w:rPr>
              <w:instrText xml:space="preserve"> PAGEREF _Toc311821273 \h </w:instrText>
            </w:r>
            <w:r w:rsidR="00AE2D71">
              <w:rPr>
                <w:noProof/>
                <w:webHidden/>
              </w:rPr>
            </w:r>
            <w:r w:rsidR="00AE2D71">
              <w:rPr>
                <w:noProof/>
                <w:webHidden/>
              </w:rPr>
              <w:fldChar w:fldCharType="separate"/>
            </w:r>
            <w:r w:rsidR="00AE2D71">
              <w:rPr>
                <w:noProof/>
                <w:webHidden/>
              </w:rPr>
              <w:t>7</w:t>
            </w:r>
            <w:r w:rsidR="00AE2D71">
              <w:rPr>
                <w:noProof/>
                <w:webHidden/>
              </w:rPr>
              <w:fldChar w:fldCharType="end"/>
            </w:r>
          </w:hyperlink>
        </w:p>
        <w:p w14:paraId="3B3E1EE9" w14:textId="77777777" w:rsidR="00AE2D71" w:rsidRDefault="00B95C65">
          <w:pPr>
            <w:pStyle w:val="TOC3"/>
            <w:tabs>
              <w:tab w:val="left" w:pos="1100"/>
              <w:tab w:val="right" w:leader="dot" w:pos="9062"/>
            </w:tabs>
            <w:rPr>
              <w:noProof/>
              <w:sz w:val="22"/>
            </w:rPr>
          </w:pPr>
          <w:hyperlink w:anchor="_Toc311821274" w:history="1">
            <w:r w:rsidR="00AE2D71" w:rsidRPr="00D97AFF">
              <w:rPr>
                <w:rStyle w:val="Hyperlink"/>
                <w:noProof/>
              </w:rPr>
              <w:t>4.2.1</w:t>
            </w:r>
            <w:r w:rsidR="00AE2D71">
              <w:rPr>
                <w:noProof/>
                <w:sz w:val="22"/>
              </w:rPr>
              <w:tab/>
            </w:r>
            <w:r w:rsidR="00AE2D71" w:rsidRPr="00D97AFF">
              <w:rPr>
                <w:rStyle w:val="Hyperlink"/>
                <w:noProof/>
              </w:rPr>
              <w:t>Fehlertoleranz</w:t>
            </w:r>
            <w:r w:rsidR="00AE2D71">
              <w:rPr>
                <w:noProof/>
                <w:webHidden/>
              </w:rPr>
              <w:tab/>
            </w:r>
            <w:r w:rsidR="00AE2D71">
              <w:rPr>
                <w:noProof/>
                <w:webHidden/>
              </w:rPr>
              <w:fldChar w:fldCharType="begin"/>
            </w:r>
            <w:r w:rsidR="00AE2D71">
              <w:rPr>
                <w:noProof/>
                <w:webHidden/>
              </w:rPr>
              <w:instrText xml:space="preserve"> PAGEREF _Toc311821274 \h </w:instrText>
            </w:r>
            <w:r w:rsidR="00AE2D71">
              <w:rPr>
                <w:noProof/>
                <w:webHidden/>
              </w:rPr>
            </w:r>
            <w:r w:rsidR="00AE2D71">
              <w:rPr>
                <w:noProof/>
                <w:webHidden/>
              </w:rPr>
              <w:fldChar w:fldCharType="separate"/>
            </w:r>
            <w:r w:rsidR="00AE2D71">
              <w:rPr>
                <w:noProof/>
                <w:webHidden/>
              </w:rPr>
              <w:t>7</w:t>
            </w:r>
            <w:r w:rsidR="00AE2D71">
              <w:rPr>
                <w:noProof/>
                <w:webHidden/>
              </w:rPr>
              <w:fldChar w:fldCharType="end"/>
            </w:r>
          </w:hyperlink>
        </w:p>
        <w:p w14:paraId="593496DA" w14:textId="77777777" w:rsidR="00AE2D71" w:rsidRDefault="00B95C65">
          <w:pPr>
            <w:pStyle w:val="TOC2"/>
            <w:tabs>
              <w:tab w:val="left" w:pos="880"/>
              <w:tab w:val="right" w:leader="dot" w:pos="9062"/>
            </w:tabs>
            <w:rPr>
              <w:noProof/>
              <w:sz w:val="22"/>
              <w:szCs w:val="22"/>
              <w:lang w:eastAsia="de-CH"/>
            </w:rPr>
          </w:pPr>
          <w:hyperlink w:anchor="_Toc311821275" w:history="1">
            <w:r w:rsidR="00AE2D71" w:rsidRPr="00D97AFF">
              <w:rPr>
                <w:rStyle w:val="Hyperlink"/>
                <w:noProof/>
              </w:rPr>
              <w:t>4.3</w:t>
            </w:r>
            <w:r w:rsidR="00AE2D71">
              <w:rPr>
                <w:noProof/>
                <w:sz w:val="22"/>
                <w:szCs w:val="22"/>
                <w:lang w:eastAsia="de-CH"/>
              </w:rPr>
              <w:tab/>
            </w:r>
            <w:r w:rsidR="00AE2D71" w:rsidRPr="00D97AFF">
              <w:rPr>
                <w:rStyle w:val="Hyperlink"/>
                <w:noProof/>
              </w:rPr>
              <w:t>Benutzbarkeit</w:t>
            </w:r>
            <w:r w:rsidR="00AE2D71">
              <w:rPr>
                <w:noProof/>
                <w:webHidden/>
              </w:rPr>
              <w:tab/>
            </w:r>
            <w:r w:rsidR="00AE2D71">
              <w:rPr>
                <w:noProof/>
                <w:webHidden/>
              </w:rPr>
              <w:fldChar w:fldCharType="begin"/>
            </w:r>
            <w:r w:rsidR="00AE2D71">
              <w:rPr>
                <w:noProof/>
                <w:webHidden/>
              </w:rPr>
              <w:instrText xml:space="preserve"> PAGEREF _Toc311821275 \h </w:instrText>
            </w:r>
            <w:r w:rsidR="00AE2D71">
              <w:rPr>
                <w:noProof/>
                <w:webHidden/>
              </w:rPr>
            </w:r>
            <w:r w:rsidR="00AE2D71">
              <w:rPr>
                <w:noProof/>
                <w:webHidden/>
              </w:rPr>
              <w:fldChar w:fldCharType="separate"/>
            </w:r>
            <w:r w:rsidR="00AE2D71">
              <w:rPr>
                <w:noProof/>
                <w:webHidden/>
              </w:rPr>
              <w:t>7</w:t>
            </w:r>
            <w:r w:rsidR="00AE2D71">
              <w:rPr>
                <w:noProof/>
                <w:webHidden/>
              </w:rPr>
              <w:fldChar w:fldCharType="end"/>
            </w:r>
          </w:hyperlink>
        </w:p>
        <w:p w14:paraId="518C0A9A" w14:textId="77777777" w:rsidR="00AE2D71" w:rsidRDefault="00B95C65">
          <w:pPr>
            <w:pStyle w:val="TOC3"/>
            <w:tabs>
              <w:tab w:val="left" w:pos="1100"/>
              <w:tab w:val="right" w:leader="dot" w:pos="9062"/>
            </w:tabs>
            <w:rPr>
              <w:noProof/>
              <w:sz w:val="22"/>
            </w:rPr>
          </w:pPr>
          <w:hyperlink w:anchor="_Toc311821276" w:history="1">
            <w:r w:rsidR="00AE2D71" w:rsidRPr="00D97AFF">
              <w:rPr>
                <w:rStyle w:val="Hyperlink"/>
                <w:noProof/>
              </w:rPr>
              <w:t>4.3.1</w:t>
            </w:r>
            <w:r w:rsidR="00AE2D71">
              <w:rPr>
                <w:noProof/>
                <w:sz w:val="22"/>
              </w:rPr>
              <w:tab/>
            </w:r>
            <w:r w:rsidR="00AE2D71" w:rsidRPr="00D97AFF">
              <w:rPr>
                <w:rStyle w:val="Hyperlink"/>
                <w:noProof/>
              </w:rPr>
              <w:t>Verständlichkeit &amp; Erlernbarkeit</w:t>
            </w:r>
            <w:r w:rsidR="00AE2D71">
              <w:rPr>
                <w:noProof/>
                <w:webHidden/>
              </w:rPr>
              <w:tab/>
            </w:r>
            <w:r w:rsidR="00AE2D71">
              <w:rPr>
                <w:noProof/>
                <w:webHidden/>
              </w:rPr>
              <w:fldChar w:fldCharType="begin"/>
            </w:r>
            <w:r w:rsidR="00AE2D71">
              <w:rPr>
                <w:noProof/>
                <w:webHidden/>
              </w:rPr>
              <w:instrText xml:space="preserve"> PAGEREF _Toc311821276 \h </w:instrText>
            </w:r>
            <w:r w:rsidR="00AE2D71">
              <w:rPr>
                <w:noProof/>
                <w:webHidden/>
              </w:rPr>
            </w:r>
            <w:r w:rsidR="00AE2D71">
              <w:rPr>
                <w:noProof/>
                <w:webHidden/>
              </w:rPr>
              <w:fldChar w:fldCharType="separate"/>
            </w:r>
            <w:r w:rsidR="00AE2D71">
              <w:rPr>
                <w:noProof/>
                <w:webHidden/>
              </w:rPr>
              <w:t>7</w:t>
            </w:r>
            <w:r w:rsidR="00AE2D71">
              <w:rPr>
                <w:noProof/>
                <w:webHidden/>
              </w:rPr>
              <w:fldChar w:fldCharType="end"/>
            </w:r>
          </w:hyperlink>
        </w:p>
        <w:p w14:paraId="047F94E2" w14:textId="77777777" w:rsidR="00AE2D71" w:rsidRDefault="00B95C65">
          <w:pPr>
            <w:pStyle w:val="TOC3"/>
            <w:tabs>
              <w:tab w:val="left" w:pos="1100"/>
              <w:tab w:val="right" w:leader="dot" w:pos="9062"/>
            </w:tabs>
            <w:rPr>
              <w:noProof/>
              <w:sz w:val="22"/>
            </w:rPr>
          </w:pPr>
          <w:hyperlink w:anchor="_Toc311821277" w:history="1">
            <w:r w:rsidR="00AE2D71" w:rsidRPr="00D97AFF">
              <w:rPr>
                <w:rStyle w:val="Hyperlink"/>
                <w:noProof/>
              </w:rPr>
              <w:t>4.3.2</w:t>
            </w:r>
            <w:r w:rsidR="00AE2D71">
              <w:rPr>
                <w:noProof/>
                <w:sz w:val="22"/>
              </w:rPr>
              <w:tab/>
            </w:r>
            <w:r w:rsidR="00AE2D71" w:rsidRPr="00D97AFF">
              <w:rPr>
                <w:rStyle w:val="Hyperlink"/>
                <w:noProof/>
              </w:rPr>
              <w:t>Bedienbarkeit</w:t>
            </w:r>
            <w:r w:rsidR="00AE2D71">
              <w:rPr>
                <w:noProof/>
                <w:webHidden/>
              </w:rPr>
              <w:tab/>
            </w:r>
            <w:r w:rsidR="00AE2D71">
              <w:rPr>
                <w:noProof/>
                <w:webHidden/>
              </w:rPr>
              <w:fldChar w:fldCharType="begin"/>
            </w:r>
            <w:r w:rsidR="00AE2D71">
              <w:rPr>
                <w:noProof/>
                <w:webHidden/>
              </w:rPr>
              <w:instrText xml:space="preserve"> PAGEREF _Toc311821277 \h </w:instrText>
            </w:r>
            <w:r w:rsidR="00AE2D71">
              <w:rPr>
                <w:noProof/>
                <w:webHidden/>
              </w:rPr>
            </w:r>
            <w:r w:rsidR="00AE2D71">
              <w:rPr>
                <w:noProof/>
                <w:webHidden/>
              </w:rPr>
              <w:fldChar w:fldCharType="separate"/>
            </w:r>
            <w:r w:rsidR="00AE2D71">
              <w:rPr>
                <w:noProof/>
                <w:webHidden/>
              </w:rPr>
              <w:t>7</w:t>
            </w:r>
            <w:r w:rsidR="00AE2D71">
              <w:rPr>
                <w:noProof/>
                <w:webHidden/>
              </w:rPr>
              <w:fldChar w:fldCharType="end"/>
            </w:r>
          </w:hyperlink>
        </w:p>
        <w:p w14:paraId="2D7F5AE6" w14:textId="77777777" w:rsidR="00AE2D71" w:rsidRDefault="00B95C65">
          <w:pPr>
            <w:pStyle w:val="TOC3"/>
            <w:tabs>
              <w:tab w:val="left" w:pos="1100"/>
              <w:tab w:val="right" w:leader="dot" w:pos="9062"/>
            </w:tabs>
            <w:rPr>
              <w:noProof/>
              <w:sz w:val="22"/>
            </w:rPr>
          </w:pPr>
          <w:hyperlink w:anchor="_Toc311821278" w:history="1">
            <w:r w:rsidR="00AE2D71" w:rsidRPr="00D97AFF">
              <w:rPr>
                <w:rStyle w:val="Hyperlink"/>
                <w:noProof/>
              </w:rPr>
              <w:t>4.3.3</w:t>
            </w:r>
            <w:r w:rsidR="00AE2D71">
              <w:rPr>
                <w:noProof/>
                <w:sz w:val="22"/>
              </w:rPr>
              <w:tab/>
            </w:r>
            <w:r w:rsidR="00AE2D71" w:rsidRPr="00D97AFF">
              <w:rPr>
                <w:rStyle w:val="Hyperlink"/>
                <w:noProof/>
              </w:rPr>
              <w:t>Attraktivität</w:t>
            </w:r>
            <w:r w:rsidR="00AE2D71">
              <w:rPr>
                <w:noProof/>
                <w:webHidden/>
              </w:rPr>
              <w:tab/>
            </w:r>
            <w:r w:rsidR="00AE2D71">
              <w:rPr>
                <w:noProof/>
                <w:webHidden/>
              </w:rPr>
              <w:fldChar w:fldCharType="begin"/>
            </w:r>
            <w:r w:rsidR="00AE2D71">
              <w:rPr>
                <w:noProof/>
                <w:webHidden/>
              </w:rPr>
              <w:instrText xml:space="preserve"> PAGEREF _Toc311821278 \h </w:instrText>
            </w:r>
            <w:r w:rsidR="00AE2D71">
              <w:rPr>
                <w:noProof/>
                <w:webHidden/>
              </w:rPr>
            </w:r>
            <w:r w:rsidR="00AE2D71">
              <w:rPr>
                <w:noProof/>
                <w:webHidden/>
              </w:rPr>
              <w:fldChar w:fldCharType="separate"/>
            </w:r>
            <w:r w:rsidR="00AE2D71">
              <w:rPr>
                <w:noProof/>
                <w:webHidden/>
              </w:rPr>
              <w:t>7</w:t>
            </w:r>
            <w:r w:rsidR="00AE2D71">
              <w:rPr>
                <w:noProof/>
                <w:webHidden/>
              </w:rPr>
              <w:fldChar w:fldCharType="end"/>
            </w:r>
          </w:hyperlink>
        </w:p>
        <w:p w14:paraId="09CEF742" w14:textId="77777777" w:rsidR="00AE2D71" w:rsidRDefault="00B95C65">
          <w:pPr>
            <w:pStyle w:val="TOC2"/>
            <w:tabs>
              <w:tab w:val="left" w:pos="880"/>
              <w:tab w:val="right" w:leader="dot" w:pos="9062"/>
            </w:tabs>
            <w:rPr>
              <w:noProof/>
              <w:sz w:val="22"/>
              <w:szCs w:val="22"/>
              <w:lang w:eastAsia="de-CH"/>
            </w:rPr>
          </w:pPr>
          <w:hyperlink w:anchor="_Toc311821279" w:history="1">
            <w:r w:rsidR="00AE2D71" w:rsidRPr="00D97AFF">
              <w:rPr>
                <w:rStyle w:val="Hyperlink"/>
                <w:noProof/>
              </w:rPr>
              <w:t>4.4</w:t>
            </w:r>
            <w:r w:rsidR="00AE2D71">
              <w:rPr>
                <w:noProof/>
                <w:sz w:val="22"/>
                <w:szCs w:val="22"/>
                <w:lang w:eastAsia="de-CH"/>
              </w:rPr>
              <w:tab/>
            </w:r>
            <w:r w:rsidR="00AE2D71" w:rsidRPr="00D97AFF">
              <w:rPr>
                <w:rStyle w:val="Hyperlink"/>
                <w:noProof/>
              </w:rPr>
              <w:t>Effizienz</w:t>
            </w:r>
            <w:r w:rsidR="00AE2D71">
              <w:rPr>
                <w:noProof/>
                <w:webHidden/>
              </w:rPr>
              <w:tab/>
            </w:r>
            <w:r w:rsidR="00AE2D71">
              <w:rPr>
                <w:noProof/>
                <w:webHidden/>
              </w:rPr>
              <w:fldChar w:fldCharType="begin"/>
            </w:r>
            <w:r w:rsidR="00AE2D71">
              <w:rPr>
                <w:noProof/>
                <w:webHidden/>
              </w:rPr>
              <w:instrText xml:space="preserve"> PAGEREF _Toc311821279 \h </w:instrText>
            </w:r>
            <w:r w:rsidR="00AE2D71">
              <w:rPr>
                <w:noProof/>
                <w:webHidden/>
              </w:rPr>
            </w:r>
            <w:r w:rsidR="00AE2D71">
              <w:rPr>
                <w:noProof/>
                <w:webHidden/>
              </w:rPr>
              <w:fldChar w:fldCharType="separate"/>
            </w:r>
            <w:r w:rsidR="00AE2D71">
              <w:rPr>
                <w:noProof/>
                <w:webHidden/>
              </w:rPr>
              <w:t>8</w:t>
            </w:r>
            <w:r w:rsidR="00AE2D71">
              <w:rPr>
                <w:noProof/>
                <w:webHidden/>
              </w:rPr>
              <w:fldChar w:fldCharType="end"/>
            </w:r>
          </w:hyperlink>
        </w:p>
        <w:p w14:paraId="63F06050" w14:textId="77777777" w:rsidR="00AE2D71" w:rsidRDefault="00B95C65">
          <w:pPr>
            <w:pStyle w:val="TOC3"/>
            <w:tabs>
              <w:tab w:val="left" w:pos="1100"/>
              <w:tab w:val="right" w:leader="dot" w:pos="9062"/>
            </w:tabs>
            <w:rPr>
              <w:noProof/>
              <w:sz w:val="22"/>
            </w:rPr>
          </w:pPr>
          <w:hyperlink w:anchor="_Toc311821280" w:history="1">
            <w:r w:rsidR="00AE2D71" w:rsidRPr="00D97AFF">
              <w:rPr>
                <w:rStyle w:val="Hyperlink"/>
                <w:noProof/>
              </w:rPr>
              <w:t>4.4.1</w:t>
            </w:r>
            <w:r w:rsidR="00AE2D71">
              <w:rPr>
                <w:noProof/>
                <w:sz w:val="22"/>
              </w:rPr>
              <w:tab/>
            </w:r>
            <w:r w:rsidR="00AE2D71" w:rsidRPr="00D97AFF">
              <w:rPr>
                <w:rStyle w:val="Hyperlink"/>
                <w:noProof/>
              </w:rPr>
              <w:t>Zeitverhalten</w:t>
            </w:r>
            <w:r w:rsidR="00AE2D71">
              <w:rPr>
                <w:noProof/>
                <w:webHidden/>
              </w:rPr>
              <w:tab/>
            </w:r>
            <w:r w:rsidR="00AE2D71">
              <w:rPr>
                <w:noProof/>
                <w:webHidden/>
              </w:rPr>
              <w:fldChar w:fldCharType="begin"/>
            </w:r>
            <w:r w:rsidR="00AE2D71">
              <w:rPr>
                <w:noProof/>
                <w:webHidden/>
              </w:rPr>
              <w:instrText xml:space="preserve"> PAGEREF _Toc311821280 \h </w:instrText>
            </w:r>
            <w:r w:rsidR="00AE2D71">
              <w:rPr>
                <w:noProof/>
                <w:webHidden/>
              </w:rPr>
            </w:r>
            <w:r w:rsidR="00AE2D71">
              <w:rPr>
                <w:noProof/>
                <w:webHidden/>
              </w:rPr>
              <w:fldChar w:fldCharType="separate"/>
            </w:r>
            <w:r w:rsidR="00AE2D71">
              <w:rPr>
                <w:noProof/>
                <w:webHidden/>
              </w:rPr>
              <w:t>8</w:t>
            </w:r>
            <w:r w:rsidR="00AE2D71">
              <w:rPr>
                <w:noProof/>
                <w:webHidden/>
              </w:rPr>
              <w:fldChar w:fldCharType="end"/>
            </w:r>
          </w:hyperlink>
        </w:p>
        <w:p w14:paraId="17ABC5E4" w14:textId="77777777" w:rsidR="00AE2D71" w:rsidRDefault="00B95C65">
          <w:pPr>
            <w:pStyle w:val="TOC2"/>
            <w:tabs>
              <w:tab w:val="left" w:pos="880"/>
              <w:tab w:val="right" w:leader="dot" w:pos="9062"/>
            </w:tabs>
            <w:rPr>
              <w:noProof/>
              <w:sz w:val="22"/>
              <w:szCs w:val="22"/>
              <w:lang w:eastAsia="de-CH"/>
            </w:rPr>
          </w:pPr>
          <w:hyperlink w:anchor="_Toc311821281" w:history="1">
            <w:r w:rsidR="00AE2D71" w:rsidRPr="00D97AFF">
              <w:rPr>
                <w:rStyle w:val="Hyperlink"/>
                <w:noProof/>
              </w:rPr>
              <w:t>4.5</w:t>
            </w:r>
            <w:r w:rsidR="00AE2D71">
              <w:rPr>
                <w:noProof/>
                <w:sz w:val="22"/>
                <w:szCs w:val="22"/>
                <w:lang w:eastAsia="de-CH"/>
              </w:rPr>
              <w:tab/>
            </w:r>
            <w:r w:rsidR="00AE2D71" w:rsidRPr="00D97AFF">
              <w:rPr>
                <w:rStyle w:val="Hyperlink"/>
                <w:noProof/>
              </w:rPr>
              <w:t>Änderbarkeit &amp; Wartbarkeit</w:t>
            </w:r>
            <w:r w:rsidR="00AE2D71">
              <w:rPr>
                <w:noProof/>
                <w:webHidden/>
              </w:rPr>
              <w:tab/>
            </w:r>
            <w:r w:rsidR="00AE2D71">
              <w:rPr>
                <w:noProof/>
                <w:webHidden/>
              </w:rPr>
              <w:fldChar w:fldCharType="begin"/>
            </w:r>
            <w:r w:rsidR="00AE2D71">
              <w:rPr>
                <w:noProof/>
                <w:webHidden/>
              </w:rPr>
              <w:instrText xml:space="preserve"> PAGEREF _Toc311821281 \h </w:instrText>
            </w:r>
            <w:r w:rsidR="00AE2D71">
              <w:rPr>
                <w:noProof/>
                <w:webHidden/>
              </w:rPr>
            </w:r>
            <w:r w:rsidR="00AE2D71">
              <w:rPr>
                <w:noProof/>
                <w:webHidden/>
              </w:rPr>
              <w:fldChar w:fldCharType="separate"/>
            </w:r>
            <w:r w:rsidR="00AE2D71">
              <w:rPr>
                <w:noProof/>
                <w:webHidden/>
              </w:rPr>
              <w:t>8</w:t>
            </w:r>
            <w:r w:rsidR="00AE2D71">
              <w:rPr>
                <w:noProof/>
                <w:webHidden/>
              </w:rPr>
              <w:fldChar w:fldCharType="end"/>
            </w:r>
          </w:hyperlink>
        </w:p>
        <w:p w14:paraId="33D373BA" w14:textId="77777777" w:rsidR="00AE2D71" w:rsidRDefault="00B95C65">
          <w:pPr>
            <w:pStyle w:val="TOC1"/>
            <w:tabs>
              <w:tab w:val="left" w:pos="440"/>
              <w:tab w:val="right" w:leader="dot" w:pos="9062"/>
            </w:tabs>
            <w:rPr>
              <w:b w:val="0"/>
              <w:noProof/>
              <w:sz w:val="22"/>
              <w:szCs w:val="22"/>
              <w:lang w:eastAsia="de-CH"/>
            </w:rPr>
          </w:pPr>
          <w:hyperlink w:anchor="_Toc311821282" w:history="1">
            <w:r w:rsidR="00AE2D71" w:rsidRPr="00D97AFF">
              <w:rPr>
                <w:rStyle w:val="Hyperlink"/>
                <w:noProof/>
              </w:rPr>
              <w:t>5</w:t>
            </w:r>
            <w:r w:rsidR="00AE2D71">
              <w:rPr>
                <w:b w:val="0"/>
                <w:noProof/>
                <w:sz w:val="22"/>
                <w:szCs w:val="22"/>
                <w:lang w:eastAsia="de-CH"/>
              </w:rPr>
              <w:tab/>
            </w:r>
            <w:r w:rsidR="00AE2D71" w:rsidRPr="00D97AFF">
              <w:rPr>
                <w:rStyle w:val="Hyperlink"/>
                <w:noProof/>
              </w:rPr>
              <w:t>Design Constraints</w:t>
            </w:r>
            <w:r w:rsidR="00AE2D71">
              <w:rPr>
                <w:noProof/>
                <w:webHidden/>
              </w:rPr>
              <w:tab/>
            </w:r>
            <w:r w:rsidR="00AE2D71">
              <w:rPr>
                <w:noProof/>
                <w:webHidden/>
              </w:rPr>
              <w:fldChar w:fldCharType="begin"/>
            </w:r>
            <w:r w:rsidR="00AE2D71">
              <w:rPr>
                <w:noProof/>
                <w:webHidden/>
              </w:rPr>
              <w:instrText xml:space="preserve"> PAGEREF _Toc311821282 \h </w:instrText>
            </w:r>
            <w:r w:rsidR="00AE2D71">
              <w:rPr>
                <w:noProof/>
                <w:webHidden/>
              </w:rPr>
            </w:r>
            <w:r w:rsidR="00AE2D71">
              <w:rPr>
                <w:noProof/>
                <w:webHidden/>
              </w:rPr>
              <w:fldChar w:fldCharType="separate"/>
            </w:r>
            <w:r w:rsidR="00AE2D71">
              <w:rPr>
                <w:noProof/>
                <w:webHidden/>
              </w:rPr>
              <w:t>9</w:t>
            </w:r>
            <w:r w:rsidR="00AE2D71">
              <w:rPr>
                <w:noProof/>
                <w:webHidden/>
              </w:rPr>
              <w:fldChar w:fldCharType="end"/>
            </w:r>
          </w:hyperlink>
        </w:p>
        <w:p w14:paraId="520B6D60" w14:textId="77777777" w:rsidR="00AE2D71" w:rsidRDefault="00B95C65">
          <w:pPr>
            <w:pStyle w:val="TOC1"/>
            <w:tabs>
              <w:tab w:val="left" w:pos="440"/>
              <w:tab w:val="right" w:leader="dot" w:pos="9062"/>
            </w:tabs>
            <w:rPr>
              <w:b w:val="0"/>
              <w:noProof/>
              <w:sz w:val="22"/>
              <w:szCs w:val="22"/>
              <w:lang w:eastAsia="de-CH"/>
            </w:rPr>
          </w:pPr>
          <w:hyperlink w:anchor="_Toc311821283" w:history="1">
            <w:r w:rsidR="00AE2D71" w:rsidRPr="00D97AFF">
              <w:rPr>
                <w:rStyle w:val="Hyperlink"/>
                <w:noProof/>
              </w:rPr>
              <w:t>6</w:t>
            </w:r>
            <w:r w:rsidR="00AE2D71">
              <w:rPr>
                <w:b w:val="0"/>
                <w:noProof/>
                <w:sz w:val="22"/>
                <w:szCs w:val="22"/>
                <w:lang w:eastAsia="de-CH"/>
              </w:rPr>
              <w:tab/>
            </w:r>
            <w:r w:rsidR="00AE2D71" w:rsidRPr="00D97AFF">
              <w:rPr>
                <w:rStyle w:val="Hyperlink"/>
                <w:noProof/>
              </w:rPr>
              <w:t>Zugänglichkeit (Accessibility)</w:t>
            </w:r>
            <w:r w:rsidR="00AE2D71">
              <w:rPr>
                <w:noProof/>
                <w:webHidden/>
              </w:rPr>
              <w:tab/>
            </w:r>
            <w:r w:rsidR="00AE2D71">
              <w:rPr>
                <w:noProof/>
                <w:webHidden/>
              </w:rPr>
              <w:fldChar w:fldCharType="begin"/>
            </w:r>
            <w:r w:rsidR="00AE2D71">
              <w:rPr>
                <w:noProof/>
                <w:webHidden/>
              </w:rPr>
              <w:instrText xml:space="preserve"> PAGEREF _Toc311821283 \h </w:instrText>
            </w:r>
            <w:r w:rsidR="00AE2D71">
              <w:rPr>
                <w:noProof/>
                <w:webHidden/>
              </w:rPr>
            </w:r>
            <w:r w:rsidR="00AE2D71">
              <w:rPr>
                <w:noProof/>
                <w:webHidden/>
              </w:rPr>
              <w:fldChar w:fldCharType="separate"/>
            </w:r>
            <w:r w:rsidR="00AE2D71">
              <w:rPr>
                <w:noProof/>
                <w:webHidden/>
              </w:rPr>
              <w:t>10</w:t>
            </w:r>
            <w:r w:rsidR="00AE2D71">
              <w:rPr>
                <w:noProof/>
                <w:webHidden/>
              </w:rPr>
              <w:fldChar w:fldCharType="end"/>
            </w:r>
          </w:hyperlink>
        </w:p>
        <w:p w14:paraId="1B6FEEAB" w14:textId="77777777" w:rsidR="00D903AC" w:rsidRDefault="00AF4AE0">
          <w:pPr>
            <w:rPr>
              <w:bCs/>
              <w:lang w:val="de-DE"/>
            </w:rPr>
          </w:pPr>
          <w:r>
            <w:rPr>
              <w:b/>
              <w:bCs/>
              <w:lang w:val="de-DE"/>
            </w:rPr>
            <w:fldChar w:fldCharType="end"/>
          </w:r>
        </w:p>
      </w:sdtContent>
    </w:sdt>
    <w:p w14:paraId="3023D417" w14:textId="77777777" w:rsidR="000027DE" w:rsidRDefault="000027DE" w:rsidP="000027DE">
      <w:pPr>
        <w:pStyle w:val="Heading2"/>
      </w:pPr>
      <w:bookmarkStart w:id="3" w:name="_Toc311821267"/>
      <w:r>
        <w:t>Tabellenverzeichnis</w:t>
      </w:r>
      <w:bookmarkEnd w:id="3"/>
    </w:p>
    <w:p w14:paraId="698C3225" w14:textId="77777777" w:rsidR="00C7118E" w:rsidRDefault="000027DE">
      <w:pPr>
        <w:pStyle w:val="TableofFigures"/>
        <w:tabs>
          <w:tab w:val="right" w:leader="dot" w:pos="9062"/>
        </w:tabs>
        <w:rPr>
          <w:noProof/>
          <w:sz w:val="22"/>
          <w:szCs w:val="22"/>
          <w:lang w:eastAsia="de-CH"/>
        </w:rPr>
      </w:pPr>
      <w:r>
        <w:fldChar w:fldCharType="begin"/>
      </w:r>
      <w:r>
        <w:instrText xml:space="preserve"> TOC \h \z \c "Tabelle" </w:instrText>
      </w:r>
      <w:r>
        <w:fldChar w:fldCharType="separate"/>
      </w:r>
      <w:hyperlink w:anchor="_Toc311819805" w:history="1">
        <w:r w:rsidR="00C7118E" w:rsidRPr="00840A56">
          <w:rPr>
            <w:rStyle w:val="Hyperlink"/>
            <w:noProof/>
          </w:rPr>
          <w:t>Tabelle 1 - User Stories</w:t>
        </w:r>
        <w:r w:rsidR="00C7118E">
          <w:rPr>
            <w:noProof/>
            <w:webHidden/>
          </w:rPr>
          <w:tab/>
        </w:r>
        <w:r w:rsidR="00C7118E">
          <w:rPr>
            <w:noProof/>
            <w:webHidden/>
          </w:rPr>
          <w:fldChar w:fldCharType="begin"/>
        </w:r>
        <w:r w:rsidR="00C7118E">
          <w:rPr>
            <w:noProof/>
            <w:webHidden/>
          </w:rPr>
          <w:instrText xml:space="preserve"> PAGEREF _Toc311819805 \h </w:instrText>
        </w:r>
        <w:r w:rsidR="00C7118E">
          <w:rPr>
            <w:noProof/>
            <w:webHidden/>
          </w:rPr>
        </w:r>
        <w:r w:rsidR="00C7118E">
          <w:rPr>
            <w:noProof/>
            <w:webHidden/>
          </w:rPr>
          <w:fldChar w:fldCharType="separate"/>
        </w:r>
        <w:r w:rsidR="00C7118E">
          <w:rPr>
            <w:noProof/>
            <w:webHidden/>
          </w:rPr>
          <w:t>6</w:t>
        </w:r>
        <w:r w:rsidR="00C7118E">
          <w:rPr>
            <w:noProof/>
            <w:webHidden/>
          </w:rPr>
          <w:fldChar w:fldCharType="end"/>
        </w:r>
      </w:hyperlink>
    </w:p>
    <w:p w14:paraId="426CB3B2" w14:textId="77777777" w:rsidR="00043D16" w:rsidRDefault="000027DE">
      <w:r>
        <w:fldChar w:fldCharType="end"/>
      </w:r>
      <w:r w:rsidR="00043D16">
        <w:br w:type="page"/>
      </w:r>
    </w:p>
    <w:p w14:paraId="5F368FF9" w14:textId="77777777" w:rsidR="00D57510" w:rsidRDefault="00C006A4" w:rsidP="00D57510">
      <w:pPr>
        <w:pStyle w:val="Heading1"/>
      </w:pPr>
      <w:bookmarkStart w:id="4" w:name="_Toc311821268"/>
      <w:r>
        <w:lastRenderedPageBreak/>
        <w:t>Tools</w:t>
      </w:r>
      <w:bookmarkEnd w:id="4"/>
    </w:p>
    <w:p w14:paraId="4B3E3B44" w14:textId="77777777" w:rsidR="00D57510" w:rsidRDefault="00D57510" w:rsidP="00D57510">
      <w:r>
        <w:t>Zur Durchführung des Projektes und Entwicklung der Software wurden die nachfolgend aufgelisteten Werkzeuge verwendet.</w:t>
      </w:r>
    </w:p>
    <w:p w14:paraId="2D748A8D" w14:textId="77777777" w:rsidR="0071396C" w:rsidRDefault="00345CCF" w:rsidP="00345CCF">
      <w:pPr>
        <w:pStyle w:val="ListParagraph"/>
        <w:numPr>
          <w:ilvl w:val="0"/>
          <w:numId w:val="6"/>
        </w:numPr>
      </w:pPr>
      <w:r w:rsidRPr="00345CCF">
        <w:t>Windows 7 SP1</w:t>
      </w:r>
    </w:p>
    <w:p w14:paraId="6AF41DCF" w14:textId="77777777" w:rsidR="00D00151" w:rsidRPr="00345CCF" w:rsidRDefault="00D00151" w:rsidP="00345CCF">
      <w:pPr>
        <w:pStyle w:val="ListParagraph"/>
        <w:numPr>
          <w:ilvl w:val="0"/>
          <w:numId w:val="6"/>
        </w:numPr>
        <w:spacing w:before="100" w:beforeAutospacing="1" w:after="100" w:afterAutospacing="1"/>
        <w:rPr>
          <w:lang w:val="fr-CH"/>
        </w:rPr>
      </w:pPr>
      <w:r w:rsidRPr="00345CCF">
        <w:rPr>
          <w:lang w:val="en-US"/>
        </w:rPr>
        <w:t xml:space="preserve">SVN </w:t>
      </w:r>
      <w:r w:rsidR="00E02E1B" w:rsidRPr="00345CCF">
        <w:rPr>
          <w:lang w:val="en-US"/>
        </w:rPr>
        <w:t>Client</w:t>
      </w:r>
      <w:r w:rsidR="00E71AED">
        <w:rPr>
          <w:lang w:val="en-US"/>
        </w:rPr>
        <w:t xml:space="preserve"> (</w:t>
      </w:r>
      <w:r w:rsidRPr="00345CCF">
        <w:rPr>
          <w:lang w:val="fr-CH"/>
        </w:rPr>
        <w:t xml:space="preserve">Tortoise SVN, </w:t>
      </w:r>
      <w:hyperlink r:id="rId10" w:history="1">
        <w:r w:rsidRPr="00345CCF">
          <w:rPr>
            <w:rStyle w:val="Hyperlink"/>
            <w:lang w:val="fr-CH"/>
          </w:rPr>
          <w:t>http://tortoisesvn.net/</w:t>
        </w:r>
      </w:hyperlink>
      <w:r w:rsidRPr="00345CCF">
        <w:rPr>
          <w:lang w:val="fr-CH"/>
        </w:rPr>
        <w:t>)</w:t>
      </w:r>
    </w:p>
    <w:p w14:paraId="32287F31" w14:textId="77777777" w:rsidR="00EC7DEC" w:rsidRPr="00483F20" w:rsidRDefault="00EC7DEC" w:rsidP="00345CCF">
      <w:pPr>
        <w:numPr>
          <w:ilvl w:val="0"/>
          <w:numId w:val="6"/>
        </w:numPr>
        <w:spacing w:before="100" w:beforeAutospacing="1" w:after="100" w:afterAutospacing="1"/>
        <w:rPr>
          <w:lang w:val="fr-CH"/>
        </w:rPr>
      </w:pPr>
      <w:r>
        <w:rPr>
          <w:lang w:val="fr-CH"/>
        </w:rPr>
        <w:t>Adobe Reader X (v10)</w:t>
      </w:r>
    </w:p>
    <w:p w14:paraId="56A45158" w14:textId="77777777" w:rsidR="00D00151" w:rsidRPr="00CD79E8" w:rsidRDefault="00D00151" w:rsidP="00345CCF">
      <w:pPr>
        <w:numPr>
          <w:ilvl w:val="0"/>
          <w:numId w:val="6"/>
        </w:numPr>
        <w:spacing w:before="100" w:beforeAutospacing="1" w:after="100" w:afterAutospacing="1"/>
        <w:rPr>
          <w:lang w:val="en-US"/>
        </w:rPr>
      </w:pPr>
      <w:r>
        <w:rPr>
          <w:lang w:val="en-US"/>
        </w:rPr>
        <w:t>.NET (v</w:t>
      </w:r>
      <w:r w:rsidRPr="00CD79E8">
        <w:rPr>
          <w:lang w:val="en-US"/>
        </w:rPr>
        <w:t>4.0.30319 RTMRel</w:t>
      </w:r>
      <w:r>
        <w:rPr>
          <w:lang w:val="en-US"/>
        </w:rPr>
        <w:t>)</w:t>
      </w:r>
    </w:p>
    <w:p w14:paraId="78D16EF0" w14:textId="77777777" w:rsidR="00D00151" w:rsidRPr="00B277D3" w:rsidRDefault="00D00151" w:rsidP="00345CCF">
      <w:pPr>
        <w:numPr>
          <w:ilvl w:val="0"/>
          <w:numId w:val="6"/>
        </w:numPr>
        <w:spacing w:before="100" w:beforeAutospacing="1" w:after="100" w:afterAutospacing="1"/>
        <w:rPr>
          <w:lang w:val="fr-CH"/>
        </w:rPr>
      </w:pPr>
      <w:r w:rsidRPr="00B277D3">
        <w:rPr>
          <w:lang w:val="fr-CH"/>
        </w:rPr>
        <w:t>Surface 2 SDK</w:t>
      </w:r>
      <w:r w:rsidR="00B277D3">
        <w:rPr>
          <w:lang w:val="fr-CH"/>
        </w:rPr>
        <w:t xml:space="preserve"> </w:t>
      </w:r>
      <w:r w:rsidR="00B277D3" w:rsidRPr="00B277D3">
        <w:rPr>
          <w:lang w:val="fr-CH"/>
        </w:rPr>
        <w:t>(</w:t>
      </w:r>
      <w:hyperlink r:id="rId11" w:history="1">
        <w:r w:rsidR="00B277D3" w:rsidRPr="00B277D3">
          <w:rPr>
            <w:rStyle w:val="Hyperlink"/>
            <w:lang w:val="fr-CH"/>
          </w:rPr>
          <w:t>http://blogs.msdn.com/b/surface/archive/2011/07/12/links-to-sdk-and-resources.aspx</w:t>
        </w:r>
      </w:hyperlink>
      <w:r w:rsidR="00B277D3">
        <w:rPr>
          <w:lang w:val="fr-CH"/>
        </w:rPr>
        <w:t>)</w:t>
      </w:r>
    </w:p>
    <w:p w14:paraId="1599E274" w14:textId="77777777" w:rsidR="00CD79E8" w:rsidRPr="004F08E5" w:rsidRDefault="00D57510" w:rsidP="00345CCF">
      <w:pPr>
        <w:numPr>
          <w:ilvl w:val="0"/>
          <w:numId w:val="6"/>
        </w:numPr>
        <w:spacing w:before="100" w:beforeAutospacing="1" w:after="100" w:afterAutospacing="1"/>
        <w:rPr>
          <w:lang w:val="en-US"/>
        </w:rPr>
      </w:pPr>
      <w:r w:rsidRPr="00CD79E8">
        <w:rPr>
          <w:lang w:val="en-US"/>
        </w:rPr>
        <w:t>Visual Studio 2010</w:t>
      </w:r>
      <w:r w:rsidR="00CD79E8" w:rsidRPr="00CD79E8">
        <w:rPr>
          <w:lang w:val="en-US"/>
        </w:rPr>
        <w:t xml:space="preserve"> Ultimate (</w:t>
      </w:r>
      <w:r w:rsidR="00CD79E8">
        <w:rPr>
          <w:lang w:val="en-US"/>
        </w:rPr>
        <w:t>v</w:t>
      </w:r>
      <w:r w:rsidR="00CD79E8" w:rsidRPr="00CD79E8">
        <w:rPr>
          <w:lang w:val="en-US"/>
        </w:rPr>
        <w:t>10.0.30319.1 RTMRel)</w:t>
      </w:r>
      <w:r w:rsidR="004F08E5">
        <w:rPr>
          <w:lang w:val="en-US"/>
        </w:rPr>
        <w:t xml:space="preserve"> mit </w:t>
      </w:r>
      <w:r w:rsidR="004F08E5" w:rsidRPr="004F08E5">
        <w:rPr>
          <w:lang w:val="en-US"/>
        </w:rPr>
        <w:t>Power-Tools</w:t>
      </w:r>
    </w:p>
    <w:p w14:paraId="4B9139F5" w14:textId="77777777" w:rsidR="00D00151" w:rsidRDefault="00D00151" w:rsidP="00345CCF">
      <w:pPr>
        <w:numPr>
          <w:ilvl w:val="1"/>
          <w:numId w:val="6"/>
        </w:numPr>
        <w:spacing w:before="100" w:beforeAutospacing="1" w:after="100" w:afterAutospacing="1"/>
      </w:pPr>
      <w:r>
        <w:t>ReSharper</w:t>
      </w:r>
      <w:r w:rsidR="00BD4509">
        <w:t xml:space="preserve"> 6.0</w:t>
      </w:r>
      <w:r>
        <w:t xml:space="preserve"> und dotCover</w:t>
      </w:r>
      <w:r w:rsidR="00BD4509">
        <w:t xml:space="preserve"> 1.1.1</w:t>
      </w:r>
      <w:r>
        <w:t xml:space="preserve"> (</w:t>
      </w:r>
      <w:hyperlink r:id="rId12" w:history="1">
        <w:r w:rsidRPr="00B15911">
          <w:rPr>
            <w:rStyle w:val="Hyperlink"/>
          </w:rPr>
          <w:t>http://www.jetbrains.com</w:t>
        </w:r>
      </w:hyperlink>
      <w:r>
        <w:t>)</w:t>
      </w:r>
    </w:p>
    <w:p w14:paraId="1D69403A" w14:textId="77777777" w:rsidR="00D00151" w:rsidRPr="006A4BAB" w:rsidRDefault="00D00151" w:rsidP="00345CCF">
      <w:pPr>
        <w:numPr>
          <w:ilvl w:val="1"/>
          <w:numId w:val="6"/>
        </w:numPr>
        <w:spacing w:before="100" w:beforeAutospacing="1" w:after="100" w:afterAutospacing="1"/>
        <w:rPr>
          <w:rStyle w:val="Hyperlink"/>
          <w:color w:val="auto"/>
          <w:u w:val="none"/>
        </w:rPr>
      </w:pPr>
      <w:r w:rsidRPr="006A4BAB">
        <w:t>GhostDoc</w:t>
      </w:r>
      <w:r w:rsidR="006A4BAB" w:rsidRPr="006A4BAB">
        <w:t xml:space="preserve"> 3.0</w:t>
      </w:r>
      <w:r w:rsidRPr="006A4BAB">
        <w:t xml:space="preserve"> (</w:t>
      </w:r>
      <w:hyperlink r:id="rId13" w:history="1">
        <w:r w:rsidR="00190F21" w:rsidRPr="006A4BAB">
          <w:rPr>
            <w:rStyle w:val="Hyperlink"/>
          </w:rPr>
          <w:t>http://submain.com/download/ghostdoc/</w:t>
        </w:r>
      </w:hyperlink>
      <w:r w:rsidR="00190F21" w:rsidRPr="006A4BAB">
        <w:t>)</w:t>
      </w:r>
    </w:p>
    <w:p w14:paraId="69D1AAD6" w14:textId="77777777" w:rsidR="00190F21" w:rsidRPr="006A4BAB" w:rsidRDefault="00BD4509" w:rsidP="00345CCF">
      <w:pPr>
        <w:numPr>
          <w:ilvl w:val="1"/>
          <w:numId w:val="6"/>
        </w:numPr>
        <w:spacing w:before="100" w:beforeAutospacing="1" w:after="100" w:afterAutospacing="1"/>
        <w:rPr>
          <w:lang w:val="en-US"/>
        </w:rPr>
      </w:pPr>
      <w:r w:rsidRPr="006A4BAB">
        <w:rPr>
          <w:lang w:val="en-US"/>
        </w:rPr>
        <w:t>NDepend Trial (</w:t>
      </w:r>
      <w:r w:rsidR="00C73870" w:rsidRPr="006A4BAB">
        <w:rPr>
          <w:lang w:val="en-US"/>
        </w:rPr>
        <w:t>3.9</w:t>
      </w:r>
      <w:r w:rsidR="00D93478">
        <w:rPr>
          <w:lang w:val="en-US"/>
        </w:rPr>
        <w:t xml:space="preserve">, </w:t>
      </w:r>
      <w:hyperlink r:id="rId14" w:history="1">
        <w:r w:rsidR="00D93478" w:rsidRPr="00D93478">
          <w:rPr>
            <w:rStyle w:val="Hyperlink"/>
            <w:lang w:val="en-US"/>
          </w:rPr>
          <w:t>http://www.ndepend.com/</w:t>
        </w:r>
      </w:hyperlink>
      <w:r w:rsidR="00C73870">
        <w:rPr>
          <w:lang w:val="en-US"/>
        </w:rPr>
        <w:t>)</w:t>
      </w:r>
    </w:p>
    <w:p w14:paraId="2B93D5AB" w14:textId="77777777" w:rsidR="00D57510" w:rsidRPr="00BD4509" w:rsidRDefault="00D00151" w:rsidP="00345CCF">
      <w:pPr>
        <w:numPr>
          <w:ilvl w:val="0"/>
          <w:numId w:val="6"/>
        </w:numPr>
        <w:spacing w:before="100" w:beforeAutospacing="1" w:after="100" w:afterAutospacing="1"/>
        <w:rPr>
          <w:lang w:val="en-US"/>
        </w:rPr>
      </w:pPr>
      <w:r w:rsidRPr="006A4BAB">
        <w:rPr>
          <w:lang w:val="en-US"/>
        </w:rPr>
        <w:t>E</w:t>
      </w:r>
      <w:r w:rsidRPr="00BD4509">
        <w:rPr>
          <w:lang w:val="en-US"/>
        </w:rPr>
        <w:t>xpression Blend (v4.0.20525.0</w:t>
      </w:r>
      <w:r w:rsidR="00C73870">
        <w:rPr>
          <w:lang w:val="en-US"/>
        </w:rPr>
        <w:t xml:space="preserve">, </w:t>
      </w:r>
      <w:hyperlink r:id="rId15" w:history="1">
        <w:r w:rsidR="00C73870">
          <w:rPr>
            <w:rStyle w:val="Hyperlink"/>
          </w:rPr>
          <w:t>http://www.microsoft.com/expression/products/blend_overview.aspx</w:t>
        </w:r>
      </w:hyperlink>
      <w:r w:rsidRPr="00BD4509">
        <w:rPr>
          <w:lang w:val="en-US"/>
        </w:rPr>
        <w:t>)</w:t>
      </w:r>
    </w:p>
    <w:p w14:paraId="6178D99C" w14:textId="77777777" w:rsidR="00D57510" w:rsidRPr="00BD4509" w:rsidRDefault="00D57510" w:rsidP="00345CCF">
      <w:pPr>
        <w:numPr>
          <w:ilvl w:val="0"/>
          <w:numId w:val="6"/>
        </w:numPr>
        <w:spacing w:before="100" w:beforeAutospacing="1" w:after="100" w:afterAutospacing="1"/>
        <w:rPr>
          <w:lang w:val="en-US"/>
        </w:rPr>
      </w:pPr>
      <w:r w:rsidRPr="00BD4509">
        <w:rPr>
          <w:lang w:val="en-US"/>
        </w:rPr>
        <w:t>WPF Inspector</w:t>
      </w:r>
      <w:r w:rsidR="001B7191">
        <w:rPr>
          <w:lang w:val="en-US"/>
        </w:rPr>
        <w:t xml:space="preserve"> (v0.9.9</w:t>
      </w:r>
      <w:r w:rsidR="00C73870">
        <w:rPr>
          <w:lang w:val="en-US"/>
        </w:rPr>
        <w:t xml:space="preserve">, </w:t>
      </w:r>
      <w:hyperlink r:id="rId16" w:history="1">
        <w:r w:rsidR="00C73870" w:rsidRPr="00C73870">
          <w:rPr>
            <w:rStyle w:val="Hyperlink"/>
            <w:lang w:val="en-US"/>
          </w:rPr>
          <w:t>http://www.wpftutorial.net/Inspector.html</w:t>
        </w:r>
      </w:hyperlink>
      <w:r w:rsidR="001B7191">
        <w:rPr>
          <w:lang w:val="en-US"/>
        </w:rPr>
        <w:t>)</w:t>
      </w:r>
    </w:p>
    <w:p w14:paraId="7441235D" w14:textId="77777777" w:rsidR="00D57510" w:rsidRPr="00BD4509" w:rsidRDefault="00D57510" w:rsidP="00345CCF">
      <w:pPr>
        <w:numPr>
          <w:ilvl w:val="0"/>
          <w:numId w:val="6"/>
        </w:numPr>
        <w:spacing w:before="100" w:beforeAutospacing="1" w:after="100" w:afterAutospacing="1"/>
        <w:rPr>
          <w:lang w:val="en-US"/>
        </w:rPr>
      </w:pPr>
      <w:r w:rsidRPr="00BD4509">
        <w:rPr>
          <w:lang w:val="en-US"/>
        </w:rPr>
        <w:t>Adobe Photoshop CS4 Extended</w:t>
      </w:r>
      <w:r w:rsidR="00C73870">
        <w:rPr>
          <w:lang w:val="en-US"/>
        </w:rPr>
        <w:t xml:space="preserve"> (</w:t>
      </w:r>
      <w:hyperlink r:id="rId17" w:history="1">
        <w:r w:rsidR="00C73870" w:rsidRPr="00C73870">
          <w:rPr>
            <w:rStyle w:val="Hyperlink"/>
            <w:lang w:val="en-US"/>
          </w:rPr>
          <w:t>http://www.adobe.com/de/products/photoshop.html</w:t>
        </w:r>
      </w:hyperlink>
      <w:r w:rsidR="00C73870" w:rsidRPr="00C73870">
        <w:rPr>
          <w:lang w:val="en-US"/>
        </w:rPr>
        <w:t>)</w:t>
      </w:r>
    </w:p>
    <w:p w14:paraId="01F6A3FF" w14:textId="77777777" w:rsidR="008734A3" w:rsidRPr="00BD4509" w:rsidRDefault="008734A3" w:rsidP="00345CCF">
      <w:pPr>
        <w:numPr>
          <w:ilvl w:val="0"/>
          <w:numId w:val="6"/>
        </w:numPr>
        <w:spacing w:before="100" w:beforeAutospacing="1" w:after="100" w:afterAutospacing="1"/>
        <w:rPr>
          <w:lang w:val="en-US"/>
        </w:rPr>
      </w:pPr>
      <w:r w:rsidRPr="00BD4509">
        <w:rPr>
          <w:lang w:val="en-US"/>
        </w:rPr>
        <w:t>Microsoft Office 2010</w:t>
      </w:r>
      <w:r w:rsidR="00C73870">
        <w:rPr>
          <w:lang w:val="en-US"/>
        </w:rPr>
        <w:t xml:space="preserve"> (</w:t>
      </w:r>
      <w:hyperlink r:id="rId18" w:history="1">
        <w:r w:rsidR="00C73870" w:rsidRPr="00C73870">
          <w:rPr>
            <w:rStyle w:val="Hyperlink"/>
            <w:lang w:val="en-US"/>
          </w:rPr>
          <w:t>http://office.microsoft.com/de-ch/</w:t>
        </w:r>
      </w:hyperlink>
      <w:r w:rsidR="00C73870" w:rsidRPr="00C73870">
        <w:rPr>
          <w:lang w:val="en-US"/>
        </w:rPr>
        <w:t>)</w:t>
      </w:r>
    </w:p>
    <w:p w14:paraId="6DFE0ED4" w14:textId="77777777" w:rsidR="00E473D5" w:rsidRDefault="00E473D5" w:rsidP="00345CCF">
      <w:pPr>
        <w:numPr>
          <w:ilvl w:val="0"/>
          <w:numId w:val="6"/>
        </w:numPr>
        <w:spacing w:before="100" w:beforeAutospacing="1" w:after="100" w:afterAutospacing="1"/>
      </w:pPr>
      <w:r w:rsidRPr="00BD4509">
        <w:rPr>
          <w:lang w:val="en-US"/>
        </w:rPr>
        <w:t>Redmine</w:t>
      </w:r>
      <w:r w:rsidR="00A3773A" w:rsidRPr="00BD4509">
        <w:rPr>
          <w:lang w:val="en-US"/>
        </w:rPr>
        <w:t xml:space="preserve"> (</w:t>
      </w:r>
      <w:hyperlink r:id="rId19" w:history="1">
        <w:r w:rsidR="00A3773A" w:rsidRPr="00B15911">
          <w:rPr>
            <w:rStyle w:val="Hyperlink"/>
          </w:rPr>
          <w:t>http://redmine.org</w:t>
        </w:r>
      </w:hyperlink>
      <w:r w:rsidR="00A3773A">
        <w:t>)</w:t>
      </w:r>
    </w:p>
    <w:p w14:paraId="468BC6C4" w14:textId="77777777" w:rsidR="00C006A4" w:rsidRDefault="00C006A4">
      <w:pPr>
        <w:rPr>
          <w:rFonts w:asciiTheme="majorHAnsi" w:hAnsiTheme="majorHAnsi"/>
          <w:b/>
          <w:bCs/>
          <w:color w:val="4F4F59"/>
          <w:spacing w:val="15"/>
          <w:sz w:val="24"/>
          <w:szCs w:val="22"/>
        </w:rPr>
      </w:pPr>
      <w:r>
        <w:rPr>
          <w:rFonts w:asciiTheme="majorHAnsi" w:hAnsiTheme="majorHAnsi"/>
          <w:b/>
          <w:bCs/>
          <w:color w:val="4F4F59"/>
          <w:spacing w:val="15"/>
          <w:sz w:val="24"/>
          <w:szCs w:val="22"/>
        </w:rPr>
        <w:br w:type="page"/>
      </w:r>
    </w:p>
    <w:p w14:paraId="7B551F65" w14:textId="77777777" w:rsidR="00F83B84" w:rsidRDefault="00F83B84" w:rsidP="00D903AC">
      <w:pPr>
        <w:pStyle w:val="Heading1"/>
      </w:pPr>
      <w:bookmarkStart w:id="5" w:name="_Toc311821269"/>
      <w:r>
        <w:lastRenderedPageBreak/>
        <w:t>Funktionale Anforderungen</w:t>
      </w:r>
      <w:bookmarkEnd w:id="5"/>
    </w:p>
    <w:p w14:paraId="0BA26FDD" w14:textId="77777777" w:rsidR="00D57510" w:rsidRDefault="00D57510" w:rsidP="00D57510">
      <w:r>
        <w:t xml:space="preserve">Um die funktionalen Anforderungen möglichst effizient und trotzdem exakt zu definieren, wurden User Stories als Teil von Scrum verwendet. Nachfolgend sind die User Stories nach Sprint gruppiert; nicht umgesetzte User Stories sind im </w:t>
      </w:r>
      <w:commentRangeStart w:id="6"/>
      <w:r>
        <w:t xml:space="preserve">Backlog </w:t>
      </w:r>
      <w:commentRangeEnd w:id="6"/>
      <w:r w:rsidR="00F34BDF">
        <w:rPr>
          <w:rStyle w:val="CommentReference"/>
        </w:rPr>
        <w:commentReference w:id="6"/>
      </w:r>
      <w:r>
        <w:t>aufgelistet. Weitere Details sind dem Todo: Excel Dokument „</w:t>
      </w:r>
      <w:r w:rsidRPr="00E87255">
        <w:t>User Stories Project Flip 2.0 Zühlke.xls</w:t>
      </w:r>
      <w:r>
        <w:t>“ im Anhang zu entnehmen.</w:t>
      </w:r>
    </w:p>
    <w:p w14:paraId="71AA22A9" w14:textId="77777777" w:rsidR="00D57510" w:rsidRDefault="00D57510" w:rsidP="00D57510">
      <w:pPr>
        <w:tabs>
          <w:tab w:val="right" w:pos="9214"/>
        </w:tabs>
      </w:pPr>
      <w:r>
        <w:t xml:space="preserve">Nachfolgend eine </w:t>
      </w:r>
      <w:commentRangeStart w:id="7"/>
      <w:r>
        <w:t xml:space="preserve">Übersicht </w:t>
      </w:r>
      <w:commentRangeEnd w:id="7"/>
      <w:r w:rsidR="00F34BDF">
        <w:rPr>
          <w:rStyle w:val="CommentReference"/>
        </w:rPr>
        <w:commentReference w:id="7"/>
      </w:r>
      <w:r>
        <w:t>über die User Stories:</w:t>
      </w:r>
      <w:r>
        <w:tab/>
      </w:r>
      <w:r w:rsidRPr="006451C6">
        <w:rPr>
          <w:sz w:val="18"/>
          <w:szCs w:val="18"/>
        </w:rPr>
        <w:t>Legende: F -&gt; Future, U -&gt; Unplanned</w:t>
      </w:r>
    </w:p>
    <w:tbl>
      <w:tblPr>
        <w:tblStyle w:val="MediumShading1-Accent1"/>
        <w:tblW w:w="9419" w:type="dxa"/>
        <w:tblInd w:w="-34" w:type="dxa"/>
        <w:tblLayout w:type="fixed"/>
        <w:tblLook w:val="04A0" w:firstRow="1" w:lastRow="0" w:firstColumn="1" w:lastColumn="0" w:noHBand="0" w:noVBand="1"/>
      </w:tblPr>
      <w:tblGrid>
        <w:gridCol w:w="1985"/>
        <w:gridCol w:w="3260"/>
        <w:gridCol w:w="3431"/>
        <w:gridCol w:w="743"/>
      </w:tblGrid>
      <w:tr w:rsidR="00D57510" w:rsidRPr="00E87255" w14:paraId="25D2808F" w14:textId="77777777" w:rsidTr="00B95C65">
        <w:trPr>
          <w:cnfStyle w:val="100000000000" w:firstRow="1" w:lastRow="0" w:firstColumn="0" w:lastColumn="0" w:oddVBand="0" w:evenVBand="0" w:oddHBand="0" w:evenHBand="0" w:firstRowFirstColumn="0" w:firstRowLastColumn="0" w:lastRowFirstColumn="0" w:lastRowLastColumn="0"/>
          <w:trHeight w:val="765"/>
        </w:trPr>
        <w:tc>
          <w:tcPr>
            <w:cnfStyle w:val="001000000000" w:firstRow="0" w:lastRow="0" w:firstColumn="1" w:lastColumn="0" w:oddVBand="0" w:evenVBand="0" w:oddHBand="0" w:evenHBand="0" w:firstRowFirstColumn="0" w:firstRowLastColumn="0" w:lastRowFirstColumn="0" w:lastRowLastColumn="0"/>
            <w:tcW w:w="1985" w:type="dxa"/>
            <w:hideMark/>
          </w:tcPr>
          <w:p w14:paraId="2700A222" w14:textId="77777777" w:rsidR="00D57510" w:rsidRPr="00E87255" w:rsidRDefault="00D57510" w:rsidP="00B95C65">
            <w:r w:rsidRPr="00E87255">
              <w:t>Titel</w:t>
            </w:r>
          </w:p>
        </w:tc>
        <w:tc>
          <w:tcPr>
            <w:tcW w:w="3260" w:type="dxa"/>
            <w:hideMark/>
          </w:tcPr>
          <w:p w14:paraId="5E58CC30" w14:textId="77777777" w:rsidR="00D57510" w:rsidRPr="00E87255" w:rsidRDefault="00D57510" w:rsidP="00B95C65">
            <w:pPr>
              <w:cnfStyle w:val="100000000000" w:firstRow="1" w:lastRow="0" w:firstColumn="0" w:lastColumn="0" w:oddVBand="0" w:evenVBand="0" w:oddHBand="0" w:evenHBand="0" w:firstRowFirstColumn="0" w:firstRowLastColumn="0" w:lastRowFirstColumn="0" w:lastRowLastColumn="0"/>
            </w:pPr>
            <w:r w:rsidRPr="00E87255">
              <w:t>User Story</w:t>
            </w:r>
            <w:r w:rsidRPr="00E87255">
              <w:br/>
              <w:t>Als Surface Benutzer möchte ich...</w:t>
            </w:r>
          </w:p>
        </w:tc>
        <w:tc>
          <w:tcPr>
            <w:tcW w:w="3431" w:type="dxa"/>
            <w:hideMark/>
          </w:tcPr>
          <w:p w14:paraId="0F9E457A" w14:textId="77777777" w:rsidR="00D57510" w:rsidRPr="00E87255" w:rsidRDefault="00D57510" w:rsidP="00B95C65">
            <w:pPr>
              <w:cnfStyle w:val="100000000000" w:firstRow="1" w:lastRow="0" w:firstColumn="0" w:lastColumn="0" w:oddVBand="0" w:evenVBand="0" w:oddHBand="0" w:evenHBand="0" w:firstRowFirstColumn="0" w:firstRowLastColumn="0" w:lastRowFirstColumn="0" w:lastRowLastColumn="0"/>
            </w:pPr>
            <w:r>
              <w:t>Definition of D</w:t>
            </w:r>
            <w:r w:rsidRPr="00E87255">
              <w:t>one</w:t>
            </w:r>
          </w:p>
        </w:tc>
        <w:tc>
          <w:tcPr>
            <w:tcW w:w="743" w:type="dxa"/>
            <w:hideMark/>
          </w:tcPr>
          <w:p w14:paraId="45DC0C59" w14:textId="77777777" w:rsidR="00D57510" w:rsidRPr="00E87255" w:rsidRDefault="00D57510" w:rsidP="00B95C65">
            <w:pPr>
              <w:jc w:val="center"/>
              <w:cnfStyle w:val="100000000000" w:firstRow="1" w:lastRow="0" w:firstColumn="0" w:lastColumn="0" w:oddVBand="0" w:evenVBand="0" w:oddHBand="0" w:evenHBand="0" w:firstRowFirstColumn="0" w:firstRowLastColumn="0" w:lastRowFirstColumn="0" w:lastRowLastColumn="0"/>
            </w:pPr>
            <w:r w:rsidRPr="00E87255">
              <w:t>Sprint</w:t>
            </w:r>
          </w:p>
        </w:tc>
      </w:tr>
      <w:tr w:rsidR="00D57510" w:rsidRPr="00E87255" w14:paraId="1C35873E" w14:textId="77777777" w:rsidTr="00B95C65">
        <w:trPr>
          <w:cnfStyle w:val="000000100000" w:firstRow="0" w:lastRow="0" w:firstColumn="0" w:lastColumn="0" w:oddVBand="0" w:evenVBand="0" w:oddHBand="1" w:evenHBand="0" w:firstRowFirstColumn="0" w:firstRowLastColumn="0" w:lastRowFirstColumn="0" w:lastRowLastColumn="0"/>
          <w:trHeight w:val="765"/>
        </w:trPr>
        <w:tc>
          <w:tcPr>
            <w:cnfStyle w:val="001000000000" w:firstRow="0" w:lastRow="0" w:firstColumn="1" w:lastColumn="0" w:oddVBand="0" w:evenVBand="0" w:oddHBand="0" w:evenHBand="0" w:firstRowFirstColumn="0" w:firstRowLastColumn="0" w:lastRowFirstColumn="0" w:lastRowLastColumn="0"/>
            <w:tcW w:w="1985" w:type="dxa"/>
            <w:hideMark/>
          </w:tcPr>
          <w:p w14:paraId="179AB9B4" w14:textId="77777777" w:rsidR="00D57510" w:rsidRPr="00E87255" w:rsidRDefault="00D57510" w:rsidP="00B95C65">
            <w:r w:rsidRPr="00E87255">
              <w:t>Übersicht für PN</w:t>
            </w:r>
          </w:p>
        </w:tc>
        <w:tc>
          <w:tcPr>
            <w:tcW w:w="3260" w:type="dxa"/>
            <w:hideMark/>
          </w:tcPr>
          <w:p w14:paraId="25D2FA5F" w14:textId="77777777" w:rsidR="00D57510" w:rsidRPr="00E87255" w:rsidRDefault="00D57510" w:rsidP="00B95C65">
            <w:pPr>
              <w:cnfStyle w:val="000000100000" w:firstRow="0" w:lastRow="0" w:firstColumn="0" w:lastColumn="0" w:oddVBand="0" w:evenVBand="0" w:oddHBand="1" w:evenHBand="0" w:firstRowFirstColumn="0" w:firstRowLastColumn="0" w:lastRowFirstColumn="0" w:lastRowLastColumn="0"/>
            </w:pPr>
            <w:r w:rsidRPr="00E87255">
              <w:t xml:space="preserve">die </w:t>
            </w:r>
            <w:commentRangeStart w:id="8"/>
            <w:r w:rsidRPr="00E87255">
              <w:t xml:space="preserve">PN </w:t>
            </w:r>
            <w:commentRangeEnd w:id="8"/>
            <w:r w:rsidR="00BD1F15">
              <w:rPr>
                <w:rStyle w:val="CommentReference"/>
              </w:rPr>
              <w:commentReference w:id="8"/>
            </w:r>
            <w:r w:rsidRPr="00E87255">
              <w:t>in einer Übersicht anzeigen lassen, damit ich mir einen Überblick über die verschiedenen PN verschaffen kann.</w:t>
            </w:r>
          </w:p>
        </w:tc>
        <w:tc>
          <w:tcPr>
            <w:tcW w:w="3431" w:type="dxa"/>
            <w:hideMark/>
          </w:tcPr>
          <w:p w14:paraId="29DBC908" w14:textId="77777777" w:rsidR="00D57510" w:rsidRPr="00E87255" w:rsidRDefault="00D57510" w:rsidP="00B95C65">
            <w:pPr>
              <w:cnfStyle w:val="000000100000" w:firstRow="0" w:lastRow="0" w:firstColumn="0" w:lastColumn="0" w:oddVBand="0" w:evenVBand="0" w:oddHBand="1" w:evenHBand="0" w:firstRowFirstColumn="0" w:firstRowLastColumn="0" w:lastRowFirstColumn="0" w:lastRowLastColumn="0"/>
            </w:pPr>
            <w:r w:rsidRPr="00E87255">
              <w:t>Alle PNs werden in einem Gitter dargestellt.</w:t>
            </w:r>
          </w:p>
        </w:tc>
        <w:tc>
          <w:tcPr>
            <w:tcW w:w="743" w:type="dxa"/>
            <w:hideMark/>
          </w:tcPr>
          <w:p w14:paraId="6FBC0C6C" w14:textId="77777777" w:rsidR="00D57510" w:rsidRPr="00E87255" w:rsidRDefault="00D57510" w:rsidP="00B95C65">
            <w:pPr>
              <w:jc w:val="center"/>
              <w:cnfStyle w:val="000000100000" w:firstRow="0" w:lastRow="0" w:firstColumn="0" w:lastColumn="0" w:oddVBand="0" w:evenVBand="0" w:oddHBand="1" w:evenHBand="0" w:firstRowFirstColumn="0" w:firstRowLastColumn="0" w:lastRowFirstColumn="0" w:lastRowLastColumn="0"/>
            </w:pPr>
            <w:r w:rsidRPr="00E87255">
              <w:t>3</w:t>
            </w:r>
          </w:p>
        </w:tc>
      </w:tr>
      <w:tr w:rsidR="00D57510" w:rsidRPr="00E87255" w14:paraId="33B6804D" w14:textId="77777777" w:rsidTr="00B95C65">
        <w:trPr>
          <w:cnfStyle w:val="000000010000" w:firstRow="0" w:lastRow="0" w:firstColumn="0" w:lastColumn="0" w:oddVBand="0" w:evenVBand="0" w:oddHBand="0" w:evenHBand="1" w:firstRowFirstColumn="0" w:firstRowLastColumn="0" w:lastRowFirstColumn="0" w:lastRowLastColumn="0"/>
          <w:trHeight w:val="1020"/>
        </w:trPr>
        <w:tc>
          <w:tcPr>
            <w:cnfStyle w:val="001000000000" w:firstRow="0" w:lastRow="0" w:firstColumn="1" w:lastColumn="0" w:oddVBand="0" w:evenVBand="0" w:oddHBand="0" w:evenHBand="0" w:firstRowFirstColumn="0" w:firstRowLastColumn="0" w:lastRowFirstColumn="0" w:lastRowLastColumn="0"/>
            <w:tcW w:w="1985" w:type="dxa"/>
            <w:hideMark/>
          </w:tcPr>
          <w:p w14:paraId="4C9220AD" w14:textId="77777777" w:rsidR="00D57510" w:rsidRPr="00E87255" w:rsidRDefault="00D57510" w:rsidP="00B95C65">
            <w:r w:rsidRPr="00E87255">
              <w:t>Detailansicht PN</w:t>
            </w:r>
          </w:p>
        </w:tc>
        <w:tc>
          <w:tcPr>
            <w:tcW w:w="3260" w:type="dxa"/>
            <w:hideMark/>
          </w:tcPr>
          <w:p w14:paraId="1CFC6DCF" w14:textId="77777777" w:rsidR="00D57510" w:rsidRPr="00E87255" w:rsidRDefault="00D57510" w:rsidP="00B95C65">
            <w:pPr>
              <w:cnfStyle w:val="000000010000" w:firstRow="0" w:lastRow="0" w:firstColumn="0" w:lastColumn="0" w:oddVBand="0" w:evenVBand="0" w:oddHBand="0" w:evenHBand="1" w:firstRowFirstColumn="0" w:firstRowLastColumn="0" w:lastRowFirstColumn="0" w:lastRowLastColumn="0"/>
            </w:pPr>
            <w:r w:rsidRPr="00E87255">
              <w:t>eine Detailansicht der PN sehen, damit ich die einzelnen PN lesen kann und genauere Infos erhalte.</w:t>
            </w:r>
          </w:p>
        </w:tc>
        <w:tc>
          <w:tcPr>
            <w:tcW w:w="3431" w:type="dxa"/>
            <w:hideMark/>
          </w:tcPr>
          <w:p w14:paraId="1B0D5353" w14:textId="77777777" w:rsidR="00D57510" w:rsidRPr="00E87255" w:rsidRDefault="00D57510" w:rsidP="00B95C65">
            <w:pPr>
              <w:cnfStyle w:val="000000010000" w:firstRow="0" w:lastRow="0" w:firstColumn="0" w:lastColumn="0" w:oddVBand="0" w:evenVBand="0" w:oddHBand="0" w:evenHBand="1" w:firstRowFirstColumn="0" w:firstRowLastColumn="0" w:lastRowFirstColumn="0" w:lastRowLastColumn="0"/>
            </w:pPr>
            <w:r w:rsidRPr="00E87255">
              <w:t>Eine bestimmte PN wird in einem separaten Container dargestellt, wobei die XPS Datei geöffnet sein soll.</w:t>
            </w:r>
          </w:p>
        </w:tc>
        <w:tc>
          <w:tcPr>
            <w:tcW w:w="743" w:type="dxa"/>
            <w:hideMark/>
          </w:tcPr>
          <w:p w14:paraId="694268AC" w14:textId="77777777" w:rsidR="00D57510" w:rsidRPr="00E87255" w:rsidRDefault="00D57510" w:rsidP="00B95C65">
            <w:pPr>
              <w:jc w:val="center"/>
              <w:cnfStyle w:val="000000010000" w:firstRow="0" w:lastRow="0" w:firstColumn="0" w:lastColumn="0" w:oddVBand="0" w:evenVBand="0" w:oddHBand="0" w:evenHBand="1" w:firstRowFirstColumn="0" w:firstRowLastColumn="0" w:lastRowFirstColumn="0" w:lastRowLastColumn="0"/>
            </w:pPr>
            <w:r w:rsidRPr="00E87255">
              <w:t>3</w:t>
            </w:r>
          </w:p>
        </w:tc>
      </w:tr>
      <w:tr w:rsidR="00D57510" w:rsidRPr="00E87255" w14:paraId="1B5B89CC" w14:textId="77777777" w:rsidTr="00B95C65">
        <w:trPr>
          <w:cnfStyle w:val="000000100000" w:firstRow="0" w:lastRow="0" w:firstColumn="0" w:lastColumn="0" w:oddVBand="0" w:evenVBand="0" w:oddHBand="1" w:evenHBand="0" w:firstRowFirstColumn="0" w:firstRowLastColumn="0" w:lastRowFirstColumn="0" w:lastRowLastColumn="0"/>
          <w:trHeight w:val="765"/>
        </w:trPr>
        <w:tc>
          <w:tcPr>
            <w:cnfStyle w:val="001000000000" w:firstRow="0" w:lastRow="0" w:firstColumn="1" w:lastColumn="0" w:oddVBand="0" w:evenVBand="0" w:oddHBand="0" w:evenHBand="0" w:firstRowFirstColumn="0" w:firstRowLastColumn="0" w:lastRowFirstColumn="0" w:lastRowLastColumn="0"/>
            <w:tcW w:w="1985" w:type="dxa"/>
            <w:hideMark/>
          </w:tcPr>
          <w:p w14:paraId="7B64E070" w14:textId="77777777" w:rsidR="00D57510" w:rsidRPr="00E87255" w:rsidRDefault="00D57510" w:rsidP="00B95C65">
            <w:r w:rsidRPr="00E87255">
              <w:t>Navigation “Übersicht -&gt; Detail”</w:t>
            </w:r>
          </w:p>
        </w:tc>
        <w:tc>
          <w:tcPr>
            <w:tcW w:w="3260" w:type="dxa"/>
            <w:hideMark/>
          </w:tcPr>
          <w:p w14:paraId="68031A0D" w14:textId="77777777" w:rsidR="00D57510" w:rsidRPr="00E87255" w:rsidRDefault="00D57510" w:rsidP="00B95C65">
            <w:pPr>
              <w:cnfStyle w:val="000000100000" w:firstRow="0" w:lastRow="0" w:firstColumn="0" w:lastColumn="0" w:oddVBand="0" w:evenVBand="0" w:oddHBand="1" w:evenHBand="0" w:firstRowFirstColumn="0" w:firstRowLastColumn="0" w:lastRowFirstColumn="0" w:lastRowLastColumn="0"/>
            </w:pPr>
            <w:r w:rsidRPr="00E87255">
              <w:t>von der Übersicht über alle PN in eine Einzelansicht wechseln, damit ich die einzelnen PN lesen kann und genauere Infos erhalte.</w:t>
            </w:r>
          </w:p>
        </w:tc>
        <w:tc>
          <w:tcPr>
            <w:tcW w:w="3431" w:type="dxa"/>
            <w:hideMark/>
          </w:tcPr>
          <w:p w14:paraId="5A0B5E2E" w14:textId="77777777" w:rsidR="00D57510" w:rsidRPr="00E87255" w:rsidRDefault="00D57510" w:rsidP="00B95C65">
            <w:pPr>
              <w:cnfStyle w:val="000000100000" w:firstRow="0" w:lastRow="0" w:firstColumn="0" w:lastColumn="0" w:oddVBand="0" w:evenVBand="0" w:oddHBand="1" w:evenHBand="0" w:firstRowFirstColumn="0" w:firstRowLastColumn="0" w:lastRowFirstColumn="0" w:lastRowLastColumn="0"/>
            </w:pPr>
            <w:r w:rsidRPr="00E87255">
              <w:t>Durch das Anklicken einer PN in der Übersicht wird die Detailansicht mit genau dieser PN geöffnet.</w:t>
            </w:r>
          </w:p>
        </w:tc>
        <w:tc>
          <w:tcPr>
            <w:tcW w:w="743" w:type="dxa"/>
            <w:hideMark/>
          </w:tcPr>
          <w:p w14:paraId="0128F56A" w14:textId="77777777" w:rsidR="00D57510" w:rsidRPr="00E87255" w:rsidRDefault="00D57510" w:rsidP="00B95C65">
            <w:pPr>
              <w:jc w:val="center"/>
              <w:cnfStyle w:val="000000100000" w:firstRow="0" w:lastRow="0" w:firstColumn="0" w:lastColumn="0" w:oddVBand="0" w:evenVBand="0" w:oddHBand="1" w:evenHBand="0" w:firstRowFirstColumn="0" w:firstRowLastColumn="0" w:lastRowFirstColumn="0" w:lastRowLastColumn="0"/>
            </w:pPr>
            <w:r w:rsidRPr="00E87255">
              <w:t>3</w:t>
            </w:r>
          </w:p>
        </w:tc>
      </w:tr>
      <w:tr w:rsidR="00D57510" w:rsidRPr="00E87255" w14:paraId="0343E402" w14:textId="77777777" w:rsidTr="00B95C65">
        <w:trPr>
          <w:cnfStyle w:val="000000010000" w:firstRow="0" w:lastRow="0" w:firstColumn="0" w:lastColumn="0" w:oddVBand="0" w:evenVBand="0" w:oddHBand="0" w:evenHBand="1" w:firstRowFirstColumn="0" w:firstRowLastColumn="0" w:lastRowFirstColumn="0" w:lastRowLastColumn="0"/>
          <w:trHeight w:val="1020"/>
        </w:trPr>
        <w:tc>
          <w:tcPr>
            <w:cnfStyle w:val="001000000000" w:firstRow="0" w:lastRow="0" w:firstColumn="1" w:lastColumn="0" w:oddVBand="0" w:evenVBand="0" w:oddHBand="0" w:evenHBand="0" w:firstRowFirstColumn="0" w:firstRowLastColumn="0" w:lastRowFirstColumn="0" w:lastRowLastColumn="0"/>
            <w:tcW w:w="1985" w:type="dxa"/>
            <w:hideMark/>
          </w:tcPr>
          <w:p w14:paraId="21C229FC" w14:textId="77777777" w:rsidR="00D57510" w:rsidRPr="00E87255" w:rsidRDefault="00D57510" w:rsidP="00B95C65">
            <w:r w:rsidRPr="00E87255">
              <w:t>Navigation “Detail -&gt; Übersicht”</w:t>
            </w:r>
          </w:p>
        </w:tc>
        <w:tc>
          <w:tcPr>
            <w:tcW w:w="3260" w:type="dxa"/>
            <w:hideMark/>
          </w:tcPr>
          <w:p w14:paraId="30D1637B" w14:textId="77777777" w:rsidR="00D57510" w:rsidRPr="00E87255" w:rsidRDefault="00D57510" w:rsidP="00B95C65">
            <w:pPr>
              <w:cnfStyle w:val="000000010000" w:firstRow="0" w:lastRow="0" w:firstColumn="0" w:lastColumn="0" w:oddVBand="0" w:evenVBand="0" w:oddHBand="0" w:evenHBand="1" w:firstRowFirstColumn="0" w:firstRowLastColumn="0" w:lastRowFirstColumn="0" w:lastRowLastColumn="0"/>
            </w:pPr>
            <w:r w:rsidRPr="00E87255">
              <w:t>von der Detailansicht zur Übersicht navigieren, damit ich mir einen Überblick über die aktuelle Detailansicht verschaffen kann.</w:t>
            </w:r>
          </w:p>
        </w:tc>
        <w:tc>
          <w:tcPr>
            <w:tcW w:w="3431" w:type="dxa"/>
            <w:hideMark/>
          </w:tcPr>
          <w:p w14:paraId="6BE226FB" w14:textId="77777777" w:rsidR="00D57510" w:rsidRPr="00E87255" w:rsidRDefault="00D57510" w:rsidP="00B95C65">
            <w:pPr>
              <w:cnfStyle w:val="000000010000" w:firstRow="0" w:lastRow="0" w:firstColumn="0" w:lastColumn="0" w:oddVBand="0" w:evenVBand="0" w:oddHBand="0" w:evenHBand="1" w:firstRowFirstColumn="0" w:firstRowLastColumn="0" w:lastRowFirstColumn="0" w:lastRowLastColumn="0"/>
            </w:pPr>
            <w:r w:rsidRPr="00E87255">
              <w:t>Durch das Anklicken eines zurück-Buttons wird die Detailansicht geschlossen und die Übersicht wird wieder angezeigt.</w:t>
            </w:r>
          </w:p>
        </w:tc>
        <w:tc>
          <w:tcPr>
            <w:tcW w:w="743" w:type="dxa"/>
            <w:hideMark/>
          </w:tcPr>
          <w:p w14:paraId="5DFE63B4" w14:textId="77777777" w:rsidR="00D57510" w:rsidRPr="00E87255" w:rsidRDefault="00D57510" w:rsidP="00B95C65">
            <w:pPr>
              <w:jc w:val="center"/>
              <w:cnfStyle w:val="000000010000" w:firstRow="0" w:lastRow="0" w:firstColumn="0" w:lastColumn="0" w:oddVBand="0" w:evenVBand="0" w:oddHBand="0" w:evenHBand="1" w:firstRowFirstColumn="0" w:firstRowLastColumn="0" w:lastRowFirstColumn="0" w:lastRowLastColumn="0"/>
            </w:pPr>
            <w:r w:rsidRPr="00E87255">
              <w:t>3</w:t>
            </w:r>
          </w:p>
        </w:tc>
      </w:tr>
      <w:tr w:rsidR="00D57510" w:rsidRPr="00E87255" w14:paraId="229665E1" w14:textId="77777777" w:rsidTr="00B95C65">
        <w:trPr>
          <w:cnfStyle w:val="000000100000" w:firstRow="0" w:lastRow="0" w:firstColumn="0" w:lastColumn="0" w:oddVBand="0" w:evenVBand="0" w:oddHBand="1" w:evenHBand="0" w:firstRowFirstColumn="0" w:firstRowLastColumn="0" w:lastRowFirstColumn="0" w:lastRowLastColumn="0"/>
          <w:trHeight w:val="765"/>
        </w:trPr>
        <w:tc>
          <w:tcPr>
            <w:cnfStyle w:val="001000000000" w:firstRow="0" w:lastRow="0" w:firstColumn="1" w:lastColumn="0" w:oddVBand="0" w:evenVBand="0" w:oddHBand="0" w:evenHBand="0" w:firstRowFirstColumn="0" w:firstRowLastColumn="0" w:lastRowFirstColumn="0" w:lastRowLastColumn="0"/>
            <w:tcW w:w="1985" w:type="dxa"/>
            <w:hideMark/>
          </w:tcPr>
          <w:p w14:paraId="5E8EDE9E" w14:textId="77777777" w:rsidR="00D57510" w:rsidRPr="00E87255" w:rsidRDefault="00D57510" w:rsidP="00B95C65">
            <w:r w:rsidRPr="00E87255">
              <w:t>Darstellung der verkleinerten PN mit Bild</w:t>
            </w:r>
          </w:p>
        </w:tc>
        <w:tc>
          <w:tcPr>
            <w:tcW w:w="3260" w:type="dxa"/>
            <w:hideMark/>
          </w:tcPr>
          <w:p w14:paraId="29FF2E97" w14:textId="58B6C21D" w:rsidR="00D57510" w:rsidRPr="00E87255" w:rsidRDefault="00D57510" w:rsidP="00B95C65">
            <w:pPr>
              <w:cnfStyle w:val="000000100000" w:firstRow="0" w:lastRow="0" w:firstColumn="0" w:lastColumn="0" w:oddVBand="0" w:evenVBand="0" w:oddHBand="1" w:evenHBand="0" w:firstRowFirstColumn="0" w:firstRowLastColumn="0" w:lastRowFirstColumn="0" w:lastRowLastColumn="0"/>
            </w:pPr>
            <w:r w:rsidRPr="00E87255">
              <w:t>die PN mithilfe eines Bildes unterscheiden</w:t>
            </w:r>
            <w:ins w:id="9" w:author="Markus Stolze" w:date="2011-12-20T22:06:00Z">
              <w:r w:rsidR="00B95C65">
                <w:t xml:space="preserve"> können</w:t>
              </w:r>
            </w:ins>
            <w:r w:rsidRPr="00E87255">
              <w:t>, wenn sie verkleinert sind, um einfacher eine Auswahl zu treffen.</w:t>
            </w:r>
          </w:p>
        </w:tc>
        <w:tc>
          <w:tcPr>
            <w:tcW w:w="3431" w:type="dxa"/>
            <w:hideMark/>
          </w:tcPr>
          <w:p w14:paraId="3DAB2382" w14:textId="77777777" w:rsidR="00D57510" w:rsidRPr="00E87255" w:rsidRDefault="00D57510" w:rsidP="00B95C65">
            <w:pPr>
              <w:cnfStyle w:val="000000100000" w:firstRow="0" w:lastRow="0" w:firstColumn="0" w:lastColumn="0" w:oddVBand="0" w:evenVBand="0" w:oddHBand="1" w:evenHBand="0" w:firstRowFirstColumn="0" w:firstRowLastColumn="0" w:lastRowFirstColumn="0" w:lastRowLastColumn="0"/>
            </w:pPr>
            <w:r w:rsidRPr="00E87255">
              <w:t>Die PNs werden in einem Gitter mit je einem Bild dargestellt.</w:t>
            </w:r>
          </w:p>
        </w:tc>
        <w:tc>
          <w:tcPr>
            <w:tcW w:w="743" w:type="dxa"/>
            <w:hideMark/>
          </w:tcPr>
          <w:p w14:paraId="697E0518" w14:textId="77777777" w:rsidR="00D57510" w:rsidRPr="00E87255" w:rsidRDefault="00D57510" w:rsidP="00B95C65">
            <w:pPr>
              <w:jc w:val="center"/>
              <w:cnfStyle w:val="000000100000" w:firstRow="0" w:lastRow="0" w:firstColumn="0" w:lastColumn="0" w:oddVBand="0" w:evenVBand="0" w:oddHBand="1" w:evenHBand="0" w:firstRowFirstColumn="0" w:firstRowLastColumn="0" w:lastRowFirstColumn="0" w:lastRowLastColumn="0"/>
            </w:pPr>
            <w:r w:rsidRPr="00E87255">
              <w:t>3</w:t>
            </w:r>
          </w:p>
        </w:tc>
      </w:tr>
      <w:tr w:rsidR="00D57510" w:rsidRPr="00E87255" w14:paraId="6B81A16E" w14:textId="77777777" w:rsidTr="00B95C65">
        <w:trPr>
          <w:cnfStyle w:val="000000010000" w:firstRow="0" w:lastRow="0" w:firstColumn="0" w:lastColumn="0" w:oddVBand="0" w:evenVBand="0" w:oddHBand="0" w:evenHBand="1" w:firstRowFirstColumn="0" w:firstRowLastColumn="0" w:lastRowFirstColumn="0" w:lastRowLastColumn="0"/>
          <w:trHeight w:val="1275"/>
        </w:trPr>
        <w:tc>
          <w:tcPr>
            <w:cnfStyle w:val="001000000000" w:firstRow="0" w:lastRow="0" w:firstColumn="1" w:lastColumn="0" w:oddVBand="0" w:evenVBand="0" w:oddHBand="0" w:evenHBand="0" w:firstRowFirstColumn="0" w:firstRowLastColumn="0" w:lastRowFirstColumn="0" w:lastRowLastColumn="0"/>
            <w:tcW w:w="1985" w:type="dxa"/>
            <w:hideMark/>
          </w:tcPr>
          <w:p w14:paraId="7ECF1B63" w14:textId="77777777" w:rsidR="00D57510" w:rsidRPr="00E87255" w:rsidRDefault="00D57510" w:rsidP="00B95C65">
            <w:r w:rsidRPr="00E87255">
              <w:t>Navigation "Detailansicht -&gt; Detailansicht"</w:t>
            </w:r>
          </w:p>
        </w:tc>
        <w:tc>
          <w:tcPr>
            <w:tcW w:w="3260" w:type="dxa"/>
            <w:hideMark/>
          </w:tcPr>
          <w:p w14:paraId="6A5A9D13" w14:textId="4938057E" w:rsidR="00D57510" w:rsidRPr="00E87255" w:rsidRDefault="00D57510" w:rsidP="00B95C65">
            <w:pPr>
              <w:cnfStyle w:val="000000010000" w:firstRow="0" w:lastRow="0" w:firstColumn="0" w:lastColumn="0" w:oddVBand="0" w:evenVBand="0" w:oddHBand="0" w:evenHBand="1" w:firstRowFirstColumn="0" w:firstRowLastColumn="0" w:lastRowFirstColumn="0" w:lastRowLastColumn="0"/>
            </w:pPr>
            <w:r w:rsidRPr="00E87255">
              <w:t>bei der Detailansicht einer PN zur nächsten oder vorherigen PN wechseln</w:t>
            </w:r>
            <w:ins w:id="10" w:author="Markus Stolze" w:date="2011-12-20T22:06:00Z">
              <w:r w:rsidR="00B95C65">
                <w:t xml:space="preserve"> können</w:t>
              </w:r>
            </w:ins>
            <w:r w:rsidRPr="00E87255">
              <w:t>, damit ich alle PN nacheinander anschauen kann.</w:t>
            </w:r>
          </w:p>
        </w:tc>
        <w:tc>
          <w:tcPr>
            <w:tcW w:w="3431" w:type="dxa"/>
            <w:hideMark/>
          </w:tcPr>
          <w:p w14:paraId="3148C256" w14:textId="77777777" w:rsidR="00D57510" w:rsidRPr="00E87255" w:rsidRDefault="00D57510" w:rsidP="00B95C65">
            <w:pPr>
              <w:cnfStyle w:val="000000010000" w:firstRow="0" w:lastRow="0" w:firstColumn="0" w:lastColumn="0" w:oddVBand="0" w:evenVBand="0" w:oddHBand="0" w:evenHBand="1" w:firstRowFirstColumn="0" w:firstRowLastColumn="0" w:lastRowFirstColumn="0" w:lastRowLastColumn="0"/>
            </w:pPr>
            <w:r w:rsidRPr="00E87255">
              <w:t xml:space="preserve">In der Detailansicht kann auf einen Button "nach rechts" oder "nach </w:t>
            </w:r>
            <w:r>
              <w:t>l</w:t>
            </w:r>
            <w:r w:rsidRPr="00E87255">
              <w:t>inks" geklickt werden, wobei die aktuelle PN mit der rechten bzw. linken PN ausgetauscht wird.</w:t>
            </w:r>
          </w:p>
        </w:tc>
        <w:tc>
          <w:tcPr>
            <w:tcW w:w="743" w:type="dxa"/>
            <w:hideMark/>
          </w:tcPr>
          <w:p w14:paraId="4F542E50" w14:textId="77777777" w:rsidR="00D57510" w:rsidRPr="00E87255" w:rsidRDefault="00D57510" w:rsidP="00B95C65">
            <w:pPr>
              <w:jc w:val="center"/>
              <w:cnfStyle w:val="000000010000" w:firstRow="0" w:lastRow="0" w:firstColumn="0" w:lastColumn="0" w:oddVBand="0" w:evenVBand="0" w:oddHBand="0" w:evenHBand="1" w:firstRowFirstColumn="0" w:firstRowLastColumn="0" w:lastRowFirstColumn="0" w:lastRowLastColumn="0"/>
            </w:pPr>
            <w:r w:rsidRPr="00E87255">
              <w:t>3</w:t>
            </w:r>
          </w:p>
        </w:tc>
      </w:tr>
      <w:tr w:rsidR="00D57510" w:rsidRPr="00E87255" w14:paraId="713AA739" w14:textId="77777777" w:rsidTr="00B95C65">
        <w:trPr>
          <w:cnfStyle w:val="000000100000" w:firstRow="0" w:lastRow="0" w:firstColumn="0" w:lastColumn="0" w:oddVBand="0" w:evenVBand="0" w:oddHBand="1" w:evenHBand="0" w:firstRowFirstColumn="0" w:firstRowLastColumn="0" w:lastRowFirstColumn="0" w:lastRowLastColumn="0"/>
          <w:trHeight w:val="1020"/>
        </w:trPr>
        <w:tc>
          <w:tcPr>
            <w:cnfStyle w:val="001000000000" w:firstRow="0" w:lastRow="0" w:firstColumn="1" w:lastColumn="0" w:oddVBand="0" w:evenVBand="0" w:oddHBand="0" w:evenHBand="0" w:firstRowFirstColumn="0" w:firstRowLastColumn="0" w:lastRowFirstColumn="0" w:lastRowLastColumn="0"/>
            <w:tcW w:w="1985" w:type="dxa"/>
            <w:hideMark/>
          </w:tcPr>
          <w:p w14:paraId="671AE827" w14:textId="77777777" w:rsidR="00D57510" w:rsidRPr="00E87255" w:rsidRDefault="00D57510" w:rsidP="00B95C65">
            <w:r w:rsidRPr="00E87255">
              <w:t>Tags zu PN angezeigt</w:t>
            </w:r>
          </w:p>
        </w:tc>
        <w:tc>
          <w:tcPr>
            <w:tcW w:w="3260" w:type="dxa"/>
            <w:hideMark/>
          </w:tcPr>
          <w:p w14:paraId="0E490F4A" w14:textId="39A88BA0" w:rsidR="00D57510" w:rsidRPr="00E87255" w:rsidRDefault="00D57510" w:rsidP="00B95C65">
            <w:pPr>
              <w:cnfStyle w:val="000000100000" w:firstRow="0" w:lastRow="0" w:firstColumn="0" w:lastColumn="0" w:oddVBand="0" w:evenVBand="0" w:oddHBand="1" w:evenHBand="0" w:firstRowFirstColumn="0" w:firstRowLastColumn="0" w:lastRowFirstColumn="0" w:lastRowLastColumn="0"/>
            </w:pPr>
            <w:r w:rsidRPr="00E87255">
              <w:t>zu einer PN zusätzliche Begriffe anzeigen</w:t>
            </w:r>
            <w:ins w:id="11" w:author="Markus Stolze" w:date="2011-12-20T22:07:00Z">
              <w:r w:rsidR="00B95C65">
                <w:t xml:space="preserve"> können</w:t>
              </w:r>
            </w:ins>
            <w:r w:rsidRPr="00E87255">
              <w:t>, damit ich die PN einem bestimmten Gebiet zuordnen kann.</w:t>
            </w:r>
          </w:p>
        </w:tc>
        <w:tc>
          <w:tcPr>
            <w:tcW w:w="3431" w:type="dxa"/>
            <w:hideMark/>
          </w:tcPr>
          <w:p w14:paraId="23DC4BAC" w14:textId="77777777" w:rsidR="00D57510" w:rsidRPr="00E87255" w:rsidRDefault="00D57510" w:rsidP="00B95C65">
            <w:pPr>
              <w:cnfStyle w:val="000000100000" w:firstRow="0" w:lastRow="0" w:firstColumn="0" w:lastColumn="0" w:oddVBand="0" w:evenVBand="0" w:oddHBand="1" w:evenHBand="0" w:firstRowFirstColumn="0" w:firstRowLastColumn="0" w:lastRowFirstColumn="0" w:lastRowLastColumn="0"/>
            </w:pPr>
            <w:r w:rsidRPr="00E87255">
              <w:t>Tags, die zu einer PN gehören, werden in der Detailansicht zur PN angezeigt.</w:t>
            </w:r>
          </w:p>
        </w:tc>
        <w:tc>
          <w:tcPr>
            <w:tcW w:w="743" w:type="dxa"/>
            <w:hideMark/>
          </w:tcPr>
          <w:p w14:paraId="554FCB64" w14:textId="77777777" w:rsidR="00D57510" w:rsidRPr="00E87255" w:rsidRDefault="00D57510" w:rsidP="00B95C65">
            <w:pPr>
              <w:jc w:val="center"/>
              <w:cnfStyle w:val="000000100000" w:firstRow="0" w:lastRow="0" w:firstColumn="0" w:lastColumn="0" w:oddVBand="0" w:evenVBand="0" w:oddHBand="1" w:evenHBand="0" w:firstRowFirstColumn="0" w:firstRowLastColumn="0" w:lastRowFirstColumn="0" w:lastRowLastColumn="0"/>
            </w:pPr>
            <w:r w:rsidRPr="00E87255">
              <w:t>4</w:t>
            </w:r>
          </w:p>
        </w:tc>
      </w:tr>
      <w:tr w:rsidR="00D57510" w:rsidRPr="00E87255" w14:paraId="1E38383B" w14:textId="77777777" w:rsidTr="00B95C65">
        <w:trPr>
          <w:cnfStyle w:val="000000010000" w:firstRow="0" w:lastRow="0" w:firstColumn="0" w:lastColumn="0" w:oddVBand="0" w:evenVBand="0" w:oddHBand="0" w:evenHBand="1" w:firstRowFirstColumn="0" w:firstRowLastColumn="0" w:lastRowFirstColumn="0" w:lastRowLastColumn="0"/>
          <w:trHeight w:val="1530"/>
        </w:trPr>
        <w:tc>
          <w:tcPr>
            <w:cnfStyle w:val="001000000000" w:firstRow="0" w:lastRow="0" w:firstColumn="1" w:lastColumn="0" w:oddVBand="0" w:evenVBand="0" w:oddHBand="0" w:evenHBand="0" w:firstRowFirstColumn="0" w:firstRowLastColumn="0" w:lastRowFirstColumn="0" w:lastRowLastColumn="0"/>
            <w:tcW w:w="1985" w:type="dxa"/>
            <w:hideMark/>
          </w:tcPr>
          <w:p w14:paraId="722E251F" w14:textId="77777777" w:rsidR="00D57510" w:rsidRPr="00E87255" w:rsidRDefault="00D57510" w:rsidP="00B95C65">
            <w:r w:rsidRPr="00E87255">
              <w:t>Tags aggregiert</w:t>
            </w:r>
          </w:p>
        </w:tc>
        <w:tc>
          <w:tcPr>
            <w:tcW w:w="3260" w:type="dxa"/>
            <w:hideMark/>
          </w:tcPr>
          <w:p w14:paraId="6F531A5C" w14:textId="77777777" w:rsidR="00D57510" w:rsidRPr="00E87255" w:rsidRDefault="00D57510" w:rsidP="00B95C65">
            <w:pPr>
              <w:cnfStyle w:val="000000010000" w:firstRow="0" w:lastRow="0" w:firstColumn="0" w:lastColumn="0" w:oddVBand="0" w:evenVBand="0" w:oddHBand="0" w:evenHBand="1" w:firstRowFirstColumn="0" w:firstRowLastColumn="0" w:lastRowFirstColumn="0" w:lastRowLastColumn="0"/>
            </w:pPr>
            <w:commentRangeStart w:id="12"/>
            <w:r w:rsidRPr="00E87255">
              <w:t xml:space="preserve">bei </w:t>
            </w:r>
            <w:commentRangeEnd w:id="12"/>
            <w:r w:rsidR="00BD1F15">
              <w:rPr>
                <w:rStyle w:val="CommentReference"/>
              </w:rPr>
              <w:commentReference w:id="12"/>
            </w:r>
            <w:r w:rsidRPr="00E87255">
              <w:t>den Tags statt vielen spezifischen Tags eine kleinere Auswahl von aggregierten Tags sehen, um die Übersicht zu behalten und nicht zu viele Elemente auf dem Bildschirm zu sehen. (Bsp: Java ME, Java EE, Java Beans -&gt; wird aggregiert zu Java)</w:t>
            </w:r>
          </w:p>
        </w:tc>
        <w:tc>
          <w:tcPr>
            <w:tcW w:w="3431" w:type="dxa"/>
            <w:hideMark/>
          </w:tcPr>
          <w:p w14:paraId="62271E40" w14:textId="77777777" w:rsidR="00D57510" w:rsidRPr="00E87255" w:rsidRDefault="00D57510" w:rsidP="00B95C65">
            <w:pPr>
              <w:cnfStyle w:val="000000010000" w:firstRow="0" w:lastRow="0" w:firstColumn="0" w:lastColumn="0" w:oddVBand="0" w:evenVBand="0" w:oddHBand="0" w:evenHBand="1" w:firstRowFirstColumn="0" w:firstRowLastColumn="0" w:lastRowFirstColumn="0" w:lastRowLastColumn="0"/>
            </w:pPr>
            <w:r w:rsidRPr="00E87255">
              <w:t>Die Tags werden aggregiert angezeigt.</w:t>
            </w:r>
          </w:p>
        </w:tc>
        <w:tc>
          <w:tcPr>
            <w:tcW w:w="743" w:type="dxa"/>
            <w:hideMark/>
          </w:tcPr>
          <w:p w14:paraId="11C06D92" w14:textId="77777777" w:rsidR="00D57510" w:rsidRPr="00E87255" w:rsidRDefault="00D57510" w:rsidP="00B95C65">
            <w:pPr>
              <w:jc w:val="center"/>
              <w:cnfStyle w:val="000000010000" w:firstRow="0" w:lastRow="0" w:firstColumn="0" w:lastColumn="0" w:oddVBand="0" w:evenVBand="0" w:oddHBand="0" w:evenHBand="1" w:firstRowFirstColumn="0" w:firstRowLastColumn="0" w:lastRowFirstColumn="0" w:lastRowLastColumn="0"/>
            </w:pPr>
            <w:r w:rsidRPr="00E87255">
              <w:t>4</w:t>
            </w:r>
          </w:p>
        </w:tc>
      </w:tr>
      <w:tr w:rsidR="00D57510" w:rsidRPr="00E87255" w14:paraId="7DA267D3" w14:textId="77777777" w:rsidTr="00B95C65">
        <w:trPr>
          <w:cnfStyle w:val="000000100000" w:firstRow="0" w:lastRow="0" w:firstColumn="0" w:lastColumn="0" w:oddVBand="0" w:evenVBand="0" w:oddHBand="1" w:evenHBand="0" w:firstRowFirstColumn="0" w:firstRowLastColumn="0" w:lastRowFirstColumn="0" w:lastRowLastColumn="0"/>
          <w:trHeight w:val="1530"/>
        </w:trPr>
        <w:tc>
          <w:tcPr>
            <w:cnfStyle w:val="001000000000" w:firstRow="0" w:lastRow="0" w:firstColumn="1" w:lastColumn="0" w:oddVBand="0" w:evenVBand="0" w:oddHBand="0" w:evenHBand="0" w:firstRowFirstColumn="0" w:firstRowLastColumn="0" w:lastRowFirstColumn="0" w:lastRowLastColumn="0"/>
            <w:tcW w:w="1985" w:type="dxa"/>
            <w:hideMark/>
          </w:tcPr>
          <w:p w14:paraId="6DD20021" w14:textId="77777777" w:rsidR="00D57510" w:rsidRPr="00E87255" w:rsidRDefault="00D57510" w:rsidP="00B95C65">
            <w:r w:rsidRPr="00E87255">
              <w:t>Aggregierte Tags anpassbar</w:t>
            </w:r>
          </w:p>
        </w:tc>
        <w:tc>
          <w:tcPr>
            <w:tcW w:w="3260" w:type="dxa"/>
            <w:hideMark/>
          </w:tcPr>
          <w:p w14:paraId="2C5BE3E1" w14:textId="77777777" w:rsidR="00D57510" w:rsidRPr="00E87255" w:rsidRDefault="00D57510" w:rsidP="00B95C65">
            <w:pPr>
              <w:cnfStyle w:val="000000100000" w:firstRow="0" w:lastRow="0" w:firstColumn="0" w:lastColumn="0" w:oddVBand="0" w:evenVBand="0" w:oddHBand="1" w:evenHBand="0" w:firstRowFirstColumn="0" w:firstRowLastColumn="0" w:lastRowFirstColumn="0" w:lastRowLastColumn="0"/>
            </w:pPr>
            <w:commentRangeStart w:id="13"/>
            <w:r w:rsidRPr="00E87255">
              <w:t xml:space="preserve">Als Surface </w:t>
            </w:r>
            <w:commentRangeEnd w:id="13"/>
            <w:r w:rsidR="00015403">
              <w:rPr>
                <w:rStyle w:val="CommentReference"/>
              </w:rPr>
              <w:commentReference w:id="13"/>
            </w:r>
            <w:r w:rsidRPr="00E87255">
              <w:t>Admin möchte ich die Zuordnungen der Tags bearbeiten können, damit ich neue Tags in eine Oberkategorie aggregieren kann und damit ich die aggregierten Elemente ändern kann.</w:t>
            </w:r>
          </w:p>
        </w:tc>
        <w:tc>
          <w:tcPr>
            <w:tcW w:w="3431" w:type="dxa"/>
            <w:hideMark/>
          </w:tcPr>
          <w:p w14:paraId="5C420C2C" w14:textId="77777777" w:rsidR="00D57510" w:rsidRPr="00E87255" w:rsidRDefault="00D57510" w:rsidP="00B95C65">
            <w:pPr>
              <w:cnfStyle w:val="000000100000" w:firstRow="0" w:lastRow="0" w:firstColumn="0" w:lastColumn="0" w:oddVBand="0" w:evenVBand="0" w:oddHBand="1" w:evenHBand="0" w:firstRowFirstColumn="0" w:firstRowLastColumn="0" w:lastRowFirstColumn="0" w:lastRowLastColumn="0"/>
            </w:pPr>
            <w:r w:rsidRPr="00E87255">
              <w:t>Config File kann von einem Admin bearbeitet werden.</w:t>
            </w:r>
          </w:p>
        </w:tc>
        <w:tc>
          <w:tcPr>
            <w:tcW w:w="743" w:type="dxa"/>
            <w:hideMark/>
          </w:tcPr>
          <w:p w14:paraId="6CD9E13A" w14:textId="77777777" w:rsidR="00D57510" w:rsidRPr="00E87255" w:rsidRDefault="00D57510" w:rsidP="00B95C65">
            <w:pPr>
              <w:jc w:val="center"/>
              <w:cnfStyle w:val="000000100000" w:firstRow="0" w:lastRow="0" w:firstColumn="0" w:lastColumn="0" w:oddVBand="0" w:evenVBand="0" w:oddHBand="1" w:evenHBand="0" w:firstRowFirstColumn="0" w:firstRowLastColumn="0" w:lastRowFirstColumn="0" w:lastRowLastColumn="0"/>
            </w:pPr>
            <w:r w:rsidRPr="00E87255">
              <w:t>4</w:t>
            </w:r>
          </w:p>
        </w:tc>
      </w:tr>
      <w:tr w:rsidR="00D57510" w:rsidRPr="00E87255" w14:paraId="66DE216D" w14:textId="77777777" w:rsidTr="00B95C65">
        <w:trPr>
          <w:cnfStyle w:val="000000010000" w:firstRow="0" w:lastRow="0" w:firstColumn="0" w:lastColumn="0" w:oddVBand="0" w:evenVBand="0" w:oddHBand="0" w:evenHBand="1" w:firstRowFirstColumn="0" w:firstRowLastColumn="0" w:lastRowFirstColumn="0" w:lastRowLastColumn="0"/>
          <w:trHeight w:val="1275"/>
        </w:trPr>
        <w:tc>
          <w:tcPr>
            <w:cnfStyle w:val="001000000000" w:firstRow="0" w:lastRow="0" w:firstColumn="1" w:lastColumn="0" w:oddVBand="0" w:evenVBand="0" w:oddHBand="0" w:evenHBand="0" w:firstRowFirstColumn="0" w:firstRowLastColumn="0" w:lastRowFirstColumn="0" w:lastRowLastColumn="0"/>
            <w:tcW w:w="1985" w:type="dxa"/>
            <w:hideMark/>
          </w:tcPr>
          <w:p w14:paraId="5A76104C" w14:textId="77777777" w:rsidR="00D57510" w:rsidRPr="00E87255" w:rsidRDefault="00D57510" w:rsidP="00B95C65">
            <w:r w:rsidRPr="00E87255">
              <w:lastRenderedPageBreak/>
              <w:t>Filter in Übersicht setzen</w:t>
            </w:r>
          </w:p>
        </w:tc>
        <w:tc>
          <w:tcPr>
            <w:tcW w:w="3260" w:type="dxa"/>
            <w:hideMark/>
          </w:tcPr>
          <w:p w14:paraId="7E5C1D2E" w14:textId="02CA6768" w:rsidR="00D57510" w:rsidRPr="00E87255" w:rsidRDefault="00D57510" w:rsidP="00B95C65">
            <w:pPr>
              <w:cnfStyle w:val="000000010000" w:firstRow="0" w:lastRow="0" w:firstColumn="0" w:lastColumn="0" w:oddVBand="0" w:evenVBand="0" w:oddHBand="0" w:evenHBand="1" w:firstRowFirstColumn="0" w:firstRowLastColumn="0" w:lastRowFirstColumn="0" w:lastRowLastColumn="0"/>
            </w:pPr>
            <w:r w:rsidRPr="00E87255">
              <w:t>einen Filter in der Übersicht setzen</w:t>
            </w:r>
            <w:ins w:id="14" w:author="Markus Stolze" w:date="2011-12-20T22:08:00Z">
              <w:r w:rsidR="00015403">
                <w:t xml:space="preserve"> können</w:t>
              </w:r>
            </w:ins>
            <w:r w:rsidRPr="00E87255">
              <w:t>, damit die angezeigten PN eingeschränkt werden.</w:t>
            </w:r>
          </w:p>
        </w:tc>
        <w:tc>
          <w:tcPr>
            <w:tcW w:w="3431" w:type="dxa"/>
            <w:hideMark/>
          </w:tcPr>
          <w:p w14:paraId="2ED86B4B" w14:textId="77777777" w:rsidR="00D57510" w:rsidRPr="00E87255" w:rsidRDefault="00D57510" w:rsidP="00B95C65">
            <w:pPr>
              <w:cnfStyle w:val="000000010000" w:firstRow="0" w:lastRow="0" w:firstColumn="0" w:lastColumn="0" w:oddVBand="0" w:evenVBand="0" w:oddHBand="0" w:evenHBand="1" w:firstRowFirstColumn="0" w:firstRowLastColumn="0" w:lastRowFirstColumn="0" w:lastRowLastColumn="0"/>
            </w:pPr>
            <w:r w:rsidRPr="00E87255">
              <w:t>In der Übersicht kann ein Filter gesetzt werden, sodass alle PN nach dem gesetzten Filter gefiltert werden. Die tatsächliche Auswahl des Filters ist hier nicht inbegriffen.</w:t>
            </w:r>
          </w:p>
        </w:tc>
        <w:tc>
          <w:tcPr>
            <w:tcW w:w="743" w:type="dxa"/>
            <w:hideMark/>
          </w:tcPr>
          <w:p w14:paraId="3F98E035" w14:textId="77777777" w:rsidR="00D57510" w:rsidRPr="00E87255" w:rsidRDefault="00D57510" w:rsidP="00B95C65">
            <w:pPr>
              <w:jc w:val="center"/>
              <w:cnfStyle w:val="000000010000" w:firstRow="0" w:lastRow="0" w:firstColumn="0" w:lastColumn="0" w:oddVBand="0" w:evenVBand="0" w:oddHBand="0" w:evenHBand="1" w:firstRowFirstColumn="0" w:firstRowLastColumn="0" w:lastRowFirstColumn="0" w:lastRowLastColumn="0"/>
            </w:pPr>
            <w:r w:rsidRPr="00E87255">
              <w:t>4</w:t>
            </w:r>
          </w:p>
        </w:tc>
      </w:tr>
      <w:tr w:rsidR="00D57510" w:rsidRPr="00E87255" w14:paraId="2777C34B" w14:textId="77777777" w:rsidTr="00B95C65">
        <w:trPr>
          <w:cnfStyle w:val="000000100000" w:firstRow="0" w:lastRow="0" w:firstColumn="0" w:lastColumn="0" w:oddVBand="0" w:evenVBand="0" w:oddHBand="1" w:evenHBand="0" w:firstRowFirstColumn="0" w:firstRowLastColumn="0" w:lastRowFirstColumn="0" w:lastRowLastColumn="0"/>
          <w:trHeight w:val="1020"/>
        </w:trPr>
        <w:tc>
          <w:tcPr>
            <w:cnfStyle w:val="001000000000" w:firstRow="0" w:lastRow="0" w:firstColumn="1" w:lastColumn="0" w:oddVBand="0" w:evenVBand="0" w:oddHBand="0" w:evenHBand="0" w:firstRowFirstColumn="0" w:firstRowLastColumn="0" w:lastRowFirstColumn="0" w:lastRowLastColumn="0"/>
            <w:tcW w:w="1985" w:type="dxa"/>
            <w:hideMark/>
          </w:tcPr>
          <w:p w14:paraId="72B53A12" w14:textId="77777777" w:rsidR="00D57510" w:rsidRPr="00E87255" w:rsidRDefault="00D57510" w:rsidP="00B95C65">
            <w:r w:rsidRPr="00E87255">
              <w:t>Filterkriterium auswählen</w:t>
            </w:r>
          </w:p>
        </w:tc>
        <w:tc>
          <w:tcPr>
            <w:tcW w:w="3260" w:type="dxa"/>
            <w:hideMark/>
          </w:tcPr>
          <w:p w14:paraId="2D81BED3" w14:textId="77777777" w:rsidR="00D57510" w:rsidRPr="00E87255" w:rsidRDefault="00D57510" w:rsidP="00B95C65">
            <w:pPr>
              <w:cnfStyle w:val="000000100000" w:firstRow="0" w:lastRow="0" w:firstColumn="0" w:lastColumn="0" w:oddVBand="0" w:evenVBand="0" w:oddHBand="1" w:evenHBand="0" w:firstRowFirstColumn="0" w:firstRowLastColumn="0" w:lastRowFirstColumn="0" w:lastRowLastColumn="0"/>
            </w:pPr>
            <w:r w:rsidRPr="00E87255">
              <w:t>das Filterkriterium aus einer nach Kategorien gruppierten Liste auswählen können, damit ich den gesuchten Begriff einfach finden kann.</w:t>
            </w:r>
          </w:p>
        </w:tc>
        <w:tc>
          <w:tcPr>
            <w:tcW w:w="3431" w:type="dxa"/>
            <w:hideMark/>
          </w:tcPr>
          <w:p w14:paraId="658268E9" w14:textId="77777777" w:rsidR="00D57510" w:rsidRPr="00E87255" w:rsidRDefault="00D57510" w:rsidP="00B95C65">
            <w:pPr>
              <w:cnfStyle w:val="000000100000" w:firstRow="0" w:lastRow="0" w:firstColumn="0" w:lastColumn="0" w:oddVBand="0" w:evenVBand="0" w:oddHBand="1" w:evenHBand="0" w:firstRowFirstColumn="0" w:firstRowLastColumn="0" w:lastRowFirstColumn="0" w:lastRowLastColumn="0"/>
            </w:pPr>
            <w:r w:rsidRPr="00E87255">
              <w:t>Ein Filterkriterium kann aus einer Menge von Filterkriterien ausgewählt werden.</w:t>
            </w:r>
          </w:p>
        </w:tc>
        <w:tc>
          <w:tcPr>
            <w:tcW w:w="743" w:type="dxa"/>
            <w:hideMark/>
          </w:tcPr>
          <w:p w14:paraId="56FF9EB1" w14:textId="77777777" w:rsidR="00D57510" w:rsidRPr="00E87255" w:rsidRDefault="00D57510" w:rsidP="00B95C65">
            <w:pPr>
              <w:jc w:val="center"/>
              <w:cnfStyle w:val="000000100000" w:firstRow="0" w:lastRow="0" w:firstColumn="0" w:lastColumn="0" w:oddVBand="0" w:evenVBand="0" w:oddHBand="1" w:evenHBand="0" w:firstRowFirstColumn="0" w:firstRowLastColumn="0" w:lastRowFirstColumn="0" w:lastRowLastColumn="0"/>
            </w:pPr>
            <w:r w:rsidRPr="00E87255">
              <w:t>4</w:t>
            </w:r>
          </w:p>
        </w:tc>
      </w:tr>
      <w:tr w:rsidR="00D57510" w:rsidRPr="00E87255" w14:paraId="6E0AE5E3" w14:textId="77777777" w:rsidTr="00B95C65">
        <w:trPr>
          <w:cnfStyle w:val="000000010000" w:firstRow="0" w:lastRow="0" w:firstColumn="0" w:lastColumn="0" w:oddVBand="0" w:evenVBand="0" w:oddHBand="0" w:evenHBand="1" w:firstRowFirstColumn="0" w:firstRowLastColumn="0" w:lastRowFirstColumn="0" w:lastRowLastColumn="0"/>
          <w:trHeight w:val="1020"/>
        </w:trPr>
        <w:tc>
          <w:tcPr>
            <w:cnfStyle w:val="001000000000" w:firstRow="0" w:lastRow="0" w:firstColumn="1" w:lastColumn="0" w:oddVBand="0" w:evenVBand="0" w:oddHBand="0" w:evenHBand="0" w:firstRowFirstColumn="0" w:firstRowLastColumn="0" w:lastRowFirstColumn="0" w:lastRowLastColumn="0"/>
            <w:tcW w:w="1985" w:type="dxa"/>
            <w:hideMark/>
          </w:tcPr>
          <w:p w14:paraId="388BE9AA" w14:textId="77777777" w:rsidR="00D57510" w:rsidRPr="00E87255" w:rsidRDefault="00D57510" w:rsidP="00B95C65">
            <w:r w:rsidRPr="00E87255">
              <w:t>Filter in Übersicht entfernen</w:t>
            </w:r>
          </w:p>
        </w:tc>
        <w:tc>
          <w:tcPr>
            <w:tcW w:w="3260" w:type="dxa"/>
            <w:hideMark/>
          </w:tcPr>
          <w:p w14:paraId="6A8FFB4B" w14:textId="03E7EA19" w:rsidR="00D57510" w:rsidRPr="00E87255" w:rsidRDefault="00D57510" w:rsidP="00B95C65">
            <w:pPr>
              <w:cnfStyle w:val="000000010000" w:firstRow="0" w:lastRow="0" w:firstColumn="0" w:lastColumn="0" w:oddVBand="0" w:evenVBand="0" w:oddHBand="0" w:evenHBand="1" w:firstRowFirstColumn="0" w:firstRowLastColumn="0" w:lastRowFirstColumn="0" w:lastRowLastColumn="0"/>
            </w:pPr>
            <w:r w:rsidRPr="00E87255">
              <w:t>einen Filter in der Übersicht entfernen</w:t>
            </w:r>
            <w:ins w:id="15" w:author="Markus Stolze" w:date="2011-12-20T22:08:00Z">
              <w:r w:rsidR="00015403">
                <w:t xml:space="preserve"> können</w:t>
              </w:r>
            </w:ins>
            <w:r w:rsidRPr="00E87255">
              <w:t>, damit mir mehr PN angezeigt werden.</w:t>
            </w:r>
          </w:p>
        </w:tc>
        <w:tc>
          <w:tcPr>
            <w:tcW w:w="3431" w:type="dxa"/>
            <w:hideMark/>
          </w:tcPr>
          <w:p w14:paraId="30A85299" w14:textId="77777777" w:rsidR="00D57510" w:rsidRPr="00E87255" w:rsidRDefault="00D57510" w:rsidP="00B95C65">
            <w:pPr>
              <w:cnfStyle w:val="000000010000" w:firstRow="0" w:lastRow="0" w:firstColumn="0" w:lastColumn="0" w:oddVBand="0" w:evenVBand="0" w:oddHBand="0" w:evenHBand="1" w:firstRowFirstColumn="0" w:firstRowLastColumn="0" w:lastRowFirstColumn="0" w:lastRowLastColumn="0"/>
            </w:pPr>
            <w:r w:rsidRPr="00E87255">
              <w:t>Ein zuvor gewähltes Filterkriterium kann wieder entfernt werden, wobei die PN nicht mehr nach diesem Filterkriterium gefiltert werden.</w:t>
            </w:r>
          </w:p>
        </w:tc>
        <w:tc>
          <w:tcPr>
            <w:tcW w:w="743" w:type="dxa"/>
            <w:hideMark/>
          </w:tcPr>
          <w:p w14:paraId="44759611" w14:textId="77777777" w:rsidR="00D57510" w:rsidRPr="00E87255" w:rsidRDefault="00D57510" w:rsidP="00B95C65">
            <w:pPr>
              <w:jc w:val="center"/>
              <w:cnfStyle w:val="000000010000" w:firstRow="0" w:lastRow="0" w:firstColumn="0" w:lastColumn="0" w:oddVBand="0" w:evenVBand="0" w:oddHBand="0" w:evenHBand="1" w:firstRowFirstColumn="0" w:firstRowLastColumn="0" w:lastRowFirstColumn="0" w:lastRowLastColumn="0"/>
            </w:pPr>
            <w:r w:rsidRPr="00E87255">
              <w:t>4</w:t>
            </w:r>
          </w:p>
        </w:tc>
      </w:tr>
      <w:tr w:rsidR="00D57510" w:rsidRPr="00E87255" w14:paraId="50E4D5A5" w14:textId="77777777" w:rsidTr="00B95C65">
        <w:trPr>
          <w:cnfStyle w:val="000000100000" w:firstRow="0" w:lastRow="0" w:firstColumn="0" w:lastColumn="0" w:oddVBand="0" w:evenVBand="0" w:oddHBand="1" w:evenHBand="0" w:firstRowFirstColumn="0" w:firstRowLastColumn="0" w:lastRowFirstColumn="0" w:lastRowLastColumn="0"/>
          <w:trHeight w:val="1020"/>
        </w:trPr>
        <w:tc>
          <w:tcPr>
            <w:cnfStyle w:val="001000000000" w:firstRow="0" w:lastRow="0" w:firstColumn="1" w:lastColumn="0" w:oddVBand="0" w:evenVBand="0" w:oddHBand="0" w:evenHBand="0" w:firstRowFirstColumn="0" w:firstRowLastColumn="0" w:lastRowFirstColumn="0" w:lastRowLastColumn="0"/>
            <w:tcW w:w="1985" w:type="dxa"/>
            <w:hideMark/>
          </w:tcPr>
          <w:p w14:paraId="33221BE5" w14:textId="77777777" w:rsidR="00D57510" w:rsidRPr="00E87255" w:rsidRDefault="00D57510" w:rsidP="00B95C65">
            <w:r w:rsidRPr="00E87255">
              <w:t>Filter in Detailansicht entfernen</w:t>
            </w:r>
          </w:p>
        </w:tc>
        <w:tc>
          <w:tcPr>
            <w:tcW w:w="3260" w:type="dxa"/>
            <w:hideMark/>
          </w:tcPr>
          <w:p w14:paraId="3E94DF5B" w14:textId="343F59DC" w:rsidR="00D57510" w:rsidRPr="00E87255" w:rsidRDefault="00D57510" w:rsidP="00B95C65">
            <w:pPr>
              <w:cnfStyle w:val="000000100000" w:firstRow="0" w:lastRow="0" w:firstColumn="0" w:lastColumn="0" w:oddVBand="0" w:evenVBand="0" w:oddHBand="1" w:evenHBand="0" w:firstRowFirstColumn="0" w:firstRowLastColumn="0" w:lastRowFirstColumn="0" w:lastRowLastColumn="0"/>
            </w:pPr>
            <w:r w:rsidRPr="00E87255">
              <w:t>einen Filter in der Detailansicht entfernen</w:t>
            </w:r>
            <w:ins w:id="16" w:author="Markus Stolze" w:date="2011-12-20T22:08:00Z">
              <w:r w:rsidR="00015403">
                <w:t xml:space="preserve"> können</w:t>
              </w:r>
            </w:ins>
            <w:r w:rsidRPr="00E87255">
              <w:t>, damit ich dazu nicht zuerst zur Übersicht wechseln muss.</w:t>
            </w:r>
          </w:p>
        </w:tc>
        <w:tc>
          <w:tcPr>
            <w:tcW w:w="3431" w:type="dxa"/>
            <w:hideMark/>
          </w:tcPr>
          <w:p w14:paraId="7049849E" w14:textId="77777777" w:rsidR="00D57510" w:rsidRPr="00E87255" w:rsidRDefault="00D57510" w:rsidP="00B95C65">
            <w:pPr>
              <w:cnfStyle w:val="000000100000" w:firstRow="0" w:lastRow="0" w:firstColumn="0" w:lastColumn="0" w:oddVBand="0" w:evenVBand="0" w:oddHBand="1" w:evenHBand="0" w:firstRowFirstColumn="0" w:firstRowLastColumn="0" w:lastRowFirstColumn="0" w:lastRowLastColumn="0"/>
            </w:pPr>
            <w:r w:rsidRPr="00E87255">
              <w:t>In der Detailansicht kann der Filter entfernt werden.</w:t>
            </w:r>
          </w:p>
        </w:tc>
        <w:tc>
          <w:tcPr>
            <w:tcW w:w="743" w:type="dxa"/>
            <w:hideMark/>
          </w:tcPr>
          <w:p w14:paraId="4F718414" w14:textId="77777777" w:rsidR="00D57510" w:rsidRPr="00E87255" w:rsidRDefault="00D57510" w:rsidP="00B95C65">
            <w:pPr>
              <w:jc w:val="center"/>
              <w:cnfStyle w:val="000000100000" w:firstRow="0" w:lastRow="0" w:firstColumn="0" w:lastColumn="0" w:oddVBand="0" w:evenVBand="0" w:oddHBand="1" w:evenHBand="0" w:firstRowFirstColumn="0" w:firstRowLastColumn="0" w:lastRowFirstColumn="0" w:lastRowLastColumn="0"/>
            </w:pPr>
            <w:r w:rsidRPr="00E87255">
              <w:t>4</w:t>
            </w:r>
          </w:p>
        </w:tc>
      </w:tr>
      <w:tr w:rsidR="00D57510" w:rsidRPr="00E87255" w14:paraId="36FAC02C" w14:textId="77777777" w:rsidTr="00B95C65">
        <w:trPr>
          <w:cnfStyle w:val="000000010000" w:firstRow="0" w:lastRow="0" w:firstColumn="0" w:lastColumn="0" w:oddVBand="0" w:evenVBand="0" w:oddHBand="0" w:evenHBand="1" w:firstRowFirstColumn="0" w:firstRowLastColumn="0" w:lastRowFirstColumn="0" w:lastRowLastColumn="0"/>
          <w:trHeight w:val="1020"/>
        </w:trPr>
        <w:tc>
          <w:tcPr>
            <w:cnfStyle w:val="001000000000" w:firstRow="0" w:lastRow="0" w:firstColumn="1" w:lastColumn="0" w:oddVBand="0" w:evenVBand="0" w:oddHBand="0" w:evenHBand="0" w:firstRowFirstColumn="0" w:firstRowLastColumn="0" w:lastRowFirstColumn="0" w:lastRowLastColumn="0"/>
            <w:tcW w:w="1985" w:type="dxa"/>
            <w:hideMark/>
          </w:tcPr>
          <w:p w14:paraId="75E507BC" w14:textId="77777777" w:rsidR="00D57510" w:rsidRPr="00E87255" w:rsidRDefault="00D57510" w:rsidP="00B95C65">
            <w:r w:rsidRPr="00E87255">
              <w:t>Externes Design festgelegt und validiert</w:t>
            </w:r>
          </w:p>
        </w:tc>
        <w:tc>
          <w:tcPr>
            <w:tcW w:w="3260" w:type="dxa"/>
            <w:hideMark/>
          </w:tcPr>
          <w:p w14:paraId="6E66AD9B" w14:textId="77777777" w:rsidR="00D57510" w:rsidRPr="00E87255" w:rsidRDefault="00D57510" w:rsidP="00B95C65">
            <w:pPr>
              <w:cnfStyle w:val="000000010000" w:firstRow="0" w:lastRow="0" w:firstColumn="0" w:lastColumn="0" w:oddVBand="0" w:evenVBand="0" w:oddHBand="0" w:evenHBand="1" w:firstRowFirstColumn="0" w:firstRowLastColumn="0" w:lastRowFirstColumn="0" w:lastRowLastColumn="0"/>
            </w:pPr>
            <w:r w:rsidRPr="00E87255">
              <w:t>Als Entwickler möchte ich für die Design User Stories eine "Definition of Done" festlegen können, damit der Abschluss der User Stories validiert werden kann.</w:t>
            </w:r>
          </w:p>
        </w:tc>
        <w:tc>
          <w:tcPr>
            <w:tcW w:w="3431" w:type="dxa"/>
            <w:hideMark/>
          </w:tcPr>
          <w:p w14:paraId="741F0C51" w14:textId="77777777" w:rsidR="00D57510" w:rsidRPr="00E87255" w:rsidRDefault="00D57510" w:rsidP="00B95C65">
            <w:pPr>
              <w:cnfStyle w:val="000000010000" w:firstRow="0" w:lastRow="0" w:firstColumn="0" w:lastColumn="0" w:oddVBand="0" w:evenVBand="0" w:oddHBand="0" w:evenHBand="1" w:firstRowFirstColumn="0" w:firstRowLastColumn="0" w:lastRowFirstColumn="0" w:lastRowLastColumn="0"/>
            </w:pPr>
            <w:r w:rsidRPr="00E87255">
              <w:t>Das externe Design wurde im Photoshop erstellt und dem Kunden gezeigt, der damit zufrieden war.</w:t>
            </w:r>
          </w:p>
        </w:tc>
        <w:tc>
          <w:tcPr>
            <w:tcW w:w="743" w:type="dxa"/>
            <w:hideMark/>
          </w:tcPr>
          <w:p w14:paraId="662866C0" w14:textId="77777777" w:rsidR="00D57510" w:rsidRPr="00E87255" w:rsidRDefault="00D57510" w:rsidP="00B95C65">
            <w:pPr>
              <w:jc w:val="center"/>
              <w:cnfStyle w:val="000000010000" w:firstRow="0" w:lastRow="0" w:firstColumn="0" w:lastColumn="0" w:oddVBand="0" w:evenVBand="0" w:oddHBand="0" w:evenHBand="1" w:firstRowFirstColumn="0" w:firstRowLastColumn="0" w:lastRowFirstColumn="0" w:lastRowLastColumn="0"/>
            </w:pPr>
            <w:r w:rsidRPr="00E87255">
              <w:t>4</w:t>
            </w:r>
          </w:p>
        </w:tc>
      </w:tr>
      <w:tr w:rsidR="00D57510" w:rsidRPr="00E87255" w14:paraId="519C5E98" w14:textId="77777777" w:rsidTr="00B95C65">
        <w:trPr>
          <w:cnfStyle w:val="000000100000" w:firstRow="0" w:lastRow="0" w:firstColumn="0" w:lastColumn="0" w:oddVBand="0" w:evenVBand="0" w:oddHBand="1" w:evenHBand="0" w:firstRowFirstColumn="0" w:firstRowLastColumn="0" w:lastRowFirstColumn="0" w:lastRowLastColumn="0"/>
          <w:trHeight w:val="1020"/>
        </w:trPr>
        <w:tc>
          <w:tcPr>
            <w:cnfStyle w:val="001000000000" w:firstRow="0" w:lastRow="0" w:firstColumn="1" w:lastColumn="0" w:oddVBand="0" w:evenVBand="0" w:oddHBand="0" w:evenHBand="0" w:firstRowFirstColumn="0" w:firstRowLastColumn="0" w:lastRowFirstColumn="0" w:lastRowLastColumn="0"/>
            <w:tcW w:w="1985" w:type="dxa"/>
            <w:hideMark/>
          </w:tcPr>
          <w:p w14:paraId="4CAB2B74" w14:textId="77777777" w:rsidR="00D57510" w:rsidRPr="00E87255" w:rsidRDefault="00D57510" w:rsidP="00B95C65">
            <w:r w:rsidRPr="00E87255">
              <w:t>Filter in Detailansicht setzen</w:t>
            </w:r>
          </w:p>
        </w:tc>
        <w:tc>
          <w:tcPr>
            <w:tcW w:w="3260" w:type="dxa"/>
            <w:hideMark/>
          </w:tcPr>
          <w:p w14:paraId="5DAEE851" w14:textId="02BF197A" w:rsidR="00D57510" w:rsidRPr="00E87255" w:rsidRDefault="00D57510" w:rsidP="00B95C65">
            <w:pPr>
              <w:cnfStyle w:val="000000100000" w:firstRow="0" w:lastRow="0" w:firstColumn="0" w:lastColumn="0" w:oddVBand="0" w:evenVBand="0" w:oddHBand="1" w:evenHBand="0" w:firstRowFirstColumn="0" w:firstRowLastColumn="0" w:lastRowFirstColumn="0" w:lastRowLastColumn="0"/>
            </w:pPr>
            <w:r w:rsidRPr="00E87255">
              <w:t>einen Filter in der Detailansicht setzen</w:t>
            </w:r>
            <w:ins w:id="17" w:author="Markus Stolze" w:date="2011-12-20T22:08:00Z">
              <w:r w:rsidR="00015403">
                <w:t xml:space="preserve"> können</w:t>
              </w:r>
            </w:ins>
            <w:r w:rsidRPr="00E87255">
              <w:t>, damit ich dazu nicht zuerst zur Übersicht wechseln muss.</w:t>
            </w:r>
          </w:p>
        </w:tc>
        <w:tc>
          <w:tcPr>
            <w:tcW w:w="3431" w:type="dxa"/>
            <w:hideMark/>
          </w:tcPr>
          <w:p w14:paraId="1A1349D7" w14:textId="77777777" w:rsidR="00D57510" w:rsidRPr="00E87255" w:rsidRDefault="00D57510" w:rsidP="00B95C65">
            <w:pPr>
              <w:cnfStyle w:val="000000100000" w:firstRow="0" w:lastRow="0" w:firstColumn="0" w:lastColumn="0" w:oddVBand="0" w:evenVBand="0" w:oddHBand="1" w:evenHBand="0" w:firstRowFirstColumn="0" w:firstRowLastColumn="0" w:lastRowFirstColumn="0" w:lastRowLastColumn="0"/>
            </w:pPr>
            <w:r w:rsidRPr="00E87255">
              <w:t>In der Detailansicht kann ein Filter gesetzt werden, wobei nach dem Setzen des Filters zur Übersicht gewechselt wird.</w:t>
            </w:r>
          </w:p>
        </w:tc>
        <w:tc>
          <w:tcPr>
            <w:tcW w:w="743" w:type="dxa"/>
            <w:hideMark/>
          </w:tcPr>
          <w:p w14:paraId="71046B7C" w14:textId="77777777" w:rsidR="00D57510" w:rsidRPr="00E87255" w:rsidRDefault="00D57510" w:rsidP="00B95C65">
            <w:pPr>
              <w:jc w:val="center"/>
              <w:cnfStyle w:val="000000100000" w:firstRow="0" w:lastRow="0" w:firstColumn="0" w:lastColumn="0" w:oddVBand="0" w:evenVBand="0" w:oddHBand="1" w:evenHBand="0" w:firstRowFirstColumn="0" w:firstRowLastColumn="0" w:lastRowFirstColumn="0" w:lastRowLastColumn="0"/>
            </w:pPr>
            <w:r w:rsidRPr="00E87255">
              <w:t>5</w:t>
            </w:r>
          </w:p>
        </w:tc>
      </w:tr>
      <w:tr w:rsidR="00D57510" w:rsidRPr="00E87255" w14:paraId="426F8ED0" w14:textId="77777777" w:rsidTr="00B95C65">
        <w:trPr>
          <w:cnfStyle w:val="000000010000" w:firstRow="0" w:lastRow="0" w:firstColumn="0" w:lastColumn="0" w:oddVBand="0" w:evenVBand="0" w:oddHBand="0" w:evenHBand="1" w:firstRowFirstColumn="0" w:firstRowLastColumn="0" w:lastRowFirstColumn="0" w:lastRowLastColumn="0"/>
          <w:trHeight w:val="1020"/>
        </w:trPr>
        <w:tc>
          <w:tcPr>
            <w:cnfStyle w:val="001000000000" w:firstRow="0" w:lastRow="0" w:firstColumn="1" w:lastColumn="0" w:oddVBand="0" w:evenVBand="0" w:oddHBand="0" w:evenHBand="0" w:firstRowFirstColumn="0" w:firstRowLastColumn="0" w:lastRowFirstColumn="0" w:lastRowLastColumn="0"/>
            <w:tcW w:w="1985" w:type="dxa"/>
            <w:hideMark/>
          </w:tcPr>
          <w:p w14:paraId="76E5D272" w14:textId="77777777" w:rsidR="00D57510" w:rsidRPr="00E87255" w:rsidRDefault="00D57510" w:rsidP="00B95C65">
            <w:r w:rsidRPr="00E87255">
              <w:t>Filtern nach mehreren Kriterien</w:t>
            </w:r>
          </w:p>
        </w:tc>
        <w:tc>
          <w:tcPr>
            <w:tcW w:w="3260" w:type="dxa"/>
            <w:hideMark/>
          </w:tcPr>
          <w:p w14:paraId="69C74876" w14:textId="3CACBCE8" w:rsidR="00D57510" w:rsidRPr="00E87255" w:rsidRDefault="00D57510" w:rsidP="00B95C65">
            <w:pPr>
              <w:cnfStyle w:val="000000010000" w:firstRow="0" w:lastRow="0" w:firstColumn="0" w:lastColumn="0" w:oddVBand="0" w:evenVBand="0" w:oddHBand="0" w:evenHBand="1" w:firstRowFirstColumn="0" w:firstRowLastColumn="0" w:lastRowFirstColumn="0" w:lastRowLastColumn="0"/>
            </w:pPr>
            <w:r w:rsidRPr="00E87255">
              <w:t>nach mehreren bestimmten Kriterien filtern</w:t>
            </w:r>
            <w:ins w:id="18" w:author="Markus Stolze" w:date="2011-12-20T22:08:00Z">
              <w:r w:rsidR="00015403">
                <w:t xml:space="preserve"> kö</w:t>
              </w:r>
            </w:ins>
            <w:ins w:id="19" w:author="Markus Stolze" w:date="2011-12-20T22:09:00Z">
              <w:r w:rsidR="00015403">
                <w:t>nnen</w:t>
              </w:r>
            </w:ins>
            <w:r w:rsidRPr="00E87255">
              <w:t>, um eine begrenzte Auswahl zu erhalten.</w:t>
            </w:r>
          </w:p>
        </w:tc>
        <w:tc>
          <w:tcPr>
            <w:tcW w:w="3431" w:type="dxa"/>
            <w:hideMark/>
          </w:tcPr>
          <w:p w14:paraId="1D33CA2F" w14:textId="77777777" w:rsidR="00D57510" w:rsidRPr="00E87255" w:rsidRDefault="00D57510" w:rsidP="00B95C65">
            <w:pPr>
              <w:cnfStyle w:val="000000010000" w:firstRow="0" w:lastRow="0" w:firstColumn="0" w:lastColumn="0" w:oddVBand="0" w:evenVBand="0" w:oddHBand="0" w:evenHBand="1" w:firstRowFirstColumn="0" w:firstRowLastColumn="0" w:lastRowFirstColumn="0" w:lastRowLastColumn="0"/>
            </w:pPr>
            <w:r w:rsidRPr="00E87255">
              <w:t>Es können mehrere Filter gleichzeitig eingegeben werden, wobei nach allen gefiltert wird (AND).</w:t>
            </w:r>
          </w:p>
        </w:tc>
        <w:tc>
          <w:tcPr>
            <w:tcW w:w="743" w:type="dxa"/>
            <w:hideMark/>
          </w:tcPr>
          <w:p w14:paraId="66E03574" w14:textId="77777777" w:rsidR="00D57510" w:rsidRPr="00E87255" w:rsidRDefault="00D57510" w:rsidP="00B95C65">
            <w:pPr>
              <w:jc w:val="center"/>
              <w:cnfStyle w:val="000000010000" w:firstRow="0" w:lastRow="0" w:firstColumn="0" w:lastColumn="0" w:oddVBand="0" w:evenVBand="0" w:oddHBand="0" w:evenHBand="1" w:firstRowFirstColumn="0" w:firstRowLastColumn="0" w:lastRowFirstColumn="0" w:lastRowLastColumn="0"/>
            </w:pPr>
            <w:r w:rsidRPr="00E87255">
              <w:t>5</w:t>
            </w:r>
          </w:p>
        </w:tc>
      </w:tr>
      <w:tr w:rsidR="00D57510" w:rsidRPr="00E87255" w14:paraId="3B0CF0DA" w14:textId="77777777" w:rsidTr="00B95C65">
        <w:trPr>
          <w:cnfStyle w:val="000000100000" w:firstRow="0" w:lastRow="0" w:firstColumn="0" w:lastColumn="0" w:oddVBand="0" w:evenVBand="0" w:oddHBand="1" w:evenHBand="0" w:firstRowFirstColumn="0" w:firstRowLastColumn="0" w:lastRowFirstColumn="0" w:lastRowLastColumn="0"/>
          <w:trHeight w:val="1020"/>
        </w:trPr>
        <w:tc>
          <w:tcPr>
            <w:cnfStyle w:val="001000000000" w:firstRow="0" w:lastRow="0" w:firstColumn="1" w:lastColumn="0" w:oddVBand="0" w:evenVBand="0" w:oddHBand="0" w:evenHBand="0" w:firstRowFirstColumn="0" w:firstRowLastColumn="0" w:lastRowFirstColumn="0" w:lastRowLastColumn="0"/>
            <w:tcW w:w="1985" w:type="dxa"/>
            <w:hideMark/>
          </w:tcPr>
          <w:p w14:paraId="4CC69C13" w14:textId="77777777" w:rsidR="00D57510" w:rsidRPr="00E87255" w:rsidRDefault="00D57510" w:rsidP="00B95C65">
            <w:r w:rsidRPr="00E87255">
              <w:t>Animierte Navigation “Detail -&gt; Übersicht”</w:t>
            </w:r>
          </w:p>
        </w:tc>
        <w:tc>
          <w:tcPr>
            <w:tcW w:w="3260" w:type="dxa"/>
            <w:hideMark/>
          </w:tcPr>
          <w:p w14:paraId="7A5E6EEC" w14:textId="77777777" w:rsidR="00D57510" w:rsidRPr="00E87255" w:rsidRDefault="00D57510" w:rsidP="00B95C65">
            <w:pPr>
              <w:cnfStyle w:val="000000100000" w:firstRow="0" w:lastRow="0" w:firstColumn="0" w:lastColumn="0" w:oddVBand="0" w:evenVBand="0" w:oddHBand="1" w:evenHBand="0" w:firstRowFirstColumn="0" w:firstRowLastColumn="0" w:lastRowFirstColumn="0" w:lastRowLastColumn="0"/>
            </w:pPr>
            <w:r w:rsidRPr="00E87255">
              <w:t xml:space="preserve">in der </w:t>
            </w:r>
            <w:commentRangeStart w:id="20"/>
            <w:r w:rsidRPr="00E87255">
              <w:t xml:space="preserve">Detailansicht erkennen können (z.B. durch Animation), damit ich den Weg von der Detailansicht zur Übersicht </w:t>
            </w:r>
            <w:commentRangeEnd w:id="20"/>
            <w:r w:rsidR="00015403">
              <w:rPr>
                <w:rStyle w:val="CommentReference"/>
              </w:rPr>
              <w:commentReference w:id="20"/>
            </w:r>
            <w:r w:rsidRPr="00E87255">
              <w:t>finde.</w:t>
            </w:r>
          </w:p>
        </w:tc>
        <w:tc>
          <w:tcPr>
            <w:tcW w:w="3431" w:type="dxa"/>
            <w:hideMark/>
          </w:tcPr>
          <w:p w14:paraId="13D254C4" w14:textId="77777777" w:rsidR="00D57510" w:rsidRPr="00E87255" w:rsidRDefault="00D57510" w:rsidP="00B95C65">
            <w:pPr>
              <w:cnfStyle w:val="000000100000" w:firstRow="0" w:lastRow="0" w:firstColumn="0" w:lastColumn="0" w:oddVBand="0" w:evenVBand="0" w:oddHBand="1" w:evenHBand="0" w:firstRowFirstColumn="0" w:firstRowLastColumn="0" w:lastRowFirstColumn="0" w:lastRowLastColumn="0"/>
            </w:pPr>
            <w:r w:rsidRPr="00E87255">
              <w:t>Der abgedunkelte Hintergrund kann angeklickt werden, wodurch zur Übersicht gewechselt wird.</w:t>
            </w:r>
          </w:p>
        </w:tc>
        <w:tc>
          <w:tcPr>
            <w:tcW w:w="743" w:type="dxa"/>
            <w:hideMark/>
          </w:tcPr>
          <w:p w14:paraId="070A8E97" w14:textId="77777777" w:rsidR="00D57510" w:rsidRPr="00E87255" w:rsidRDefault="00D57510" w:rsidP="00B95C65">
            <w:pPr>
              <w:jc w:val="center"/>
              <w:cnfStyle w:val="000000100000" w:firstRow="0" w:lastRow="0" w:firstColumn="0" w:lastColumn="0" w:oddVBand="0" w:evenVBand="0" w:oddHBand="1" w:evenHBand="0" w:firstRowFirstColumn="0" w:firstRowLastColumn="0" w:lastRowFirstColumn="0" w:lastRowLastColumn="0"/>
            </w:pPr>
            <w:r w:rsidRPr="00E87255">
              <w:t>5</w:t>
            </w:r>
          </w:p>
        </w:tc>
      </w:tr>
      <w:tr w:rsidR="00D57510" w:rsidRPr="00E87255" w14:paraId="79EE0E8E" w14:textId="77777777" w:rsidTr="00B95C65">
        <w:trPr>
          <w:cnfStyle w:val="000000010000" w:firstRow="0" w:lastRow="0" w:firstColumn="0" w:lastColumn="0" w:oddVBand="0" w:evenVBand="0" w:oddHBand="0" w:evenHBand="1" w:firstRowFirstColumn="0" w:firstRowLastColumn="0" w:lastRowFirstColumn="0" w:lastRowLastColumn="0"/>
          <w:trHeight w:val="1020"/>
        </w:trPr>
        <w:tc>
          <w:tcPr>
            <w:cnfStyle w:val="001000000000" w:firstRow="0" w:lastRow="0" w:firstColumn="1" w:lastColumn="0" w:oddVBand="0" w:evenVBand="0" w:oddHBand="0" w:evenHBand="0" w:firstRowFirstColumn="0" w:firstRowLastColumn="0" w:lastRowFirstColumn="0" w:lastRowLastColumn="0"/>
            <w:tcW w:w="1985" w:type="dxa"/>
            <w:hideMark/>
          </w:tcPr>
          <w:p w14:paraId="7A80A54C" w14:textId="77777777" w:rsidR="00D57510" w:rsidRPr="00E87255" w:rsidRDefault="00D57510" w:rsidP="00B95C65">
            <w:r w:rsidRPr="00E87255">
              <w:t>Scrollerkennung in Übersicht dargestellt</w:t>
            </w:r>
          </w:p>
        </w:tc>
        <w:tc>
          <w:tcPr>
            <w:tcW w:w="3260" w:type="dxa"/>
            <w:hideMark/>
          </w:tcPr>
          <w:p w14:paraId="3452471A" w14:textId="77777777" w:rsidR="00D57510" w:rsidRPr="00E87255" w:rsidRDefault="00D57510" w:rsidP="00B95C65">
            <w:pPr>
              <w:cnfStyle w:val="000000010000" w:firstRow="0" w:lastRow="0" w:firstColumn="0" w:lastColumn="0" w:oddVBand="0" w:evenVBand="0" w:oddHBand="0" w:evenHBand="1" w:firstRowFirstColumn="0" w:firstRowLastColumn="0" w:lastRowFirstColumn="0" w:lastRowLastColumn="0"/>
            </w:pPr>
            <w:r w:rsidRPr="00E87255">
              <w:t>an der Darstellung der Liste erkennen können, dass durch die PN gescrollt werden kann.</w:t>
            </w:r>
          </w:p>
        </w:tc>
        <w:tc>
          <w:tcPr>
            <w:tcW w:w="3431" w:type="dxa"/>
            <w:hideMark/>
          </w:tcPr>
          <w:p w14:paraId="537E78E6" w14:textId="77777777" w:rsidR="00D57510" w:rsidRPr="00E87255" w:rsidRDefault="00D57510" w:rsidP="00B95C65">
            <w:pPr>
              <w:cnfStyle w:val="000000010000" w:firstRow="0" w:lastRow="0" w:firstColumn="0" w:lastColumn="0" w:oddVBand="0" w:evenVBand="0" w:oddHBand="0" w:evenHBand="1" w:firstRowFirstColumn="0" w:firstRowLastColumn="0" w:lastRowFirstColumn="0" w:lastRowLastColumn="0"/>
            </w:pPr>
            <w:r w:rsidRPr="00E87255">
              <w:t>In der Übersicht existiert ein grafisches Element, welches auf mehr Project Notes hindeutet.</w:t>
            </w:r>
          </w:p>
        </w:tc>
        <w:tc>
          <w:tcPr>
            <w:tcW w:w="743" w:type="dxa"/>
            <w:hideMark/>
          </w:tcPr>
          <w:p w14:paraId="35F10232" w14:textId="77777777" w:rsidR="00D57510" w:rsidRPr="00E87255" w:rsidRDefault="00D57510" w:rsidP="00B95C65">
            <w:pPr>
              <w:jc w:val="center"/>
              <w:cnfStyle w:val="000000010000" w:firstRow="0" w:lastRow="0" w:firstColumn="0" w:lastColumn="0" w:oddVBand="0" w:evenVBand="0" w:oddHBand="0" w:evenHBand="1" w:firstRowFirstColumn="0" w:firstRowLastColumn="0" w:lastRowFirstColumn="0" w:lastRowLastColumn="0"/>
            </w:pPr>
            <w:r w:rsidRPr="00E87255">
              <w:t>5</w:t>
            </w:r>
          </w:p>
        </w:tc>
      </w:tr>
      <w:tr w:rsidR="00D57510" w:rsidRPr="00E87255" w14:paraId="0F4F15FB" w14:textId="77777777" w:rsidTr="00B95C65">
        <w:trPr>
          <w:cnfStyle w:val="000000100000" w:firstRow="0" w:lastRow="0" w:firstColumn="0" w:lastColumn="0" w:oddVBand="0" w:evenVBand="0" w:oddHBand="1" w:evenHBand="0" w:firstRowFirstColumn="0" w:firstRowLastColumn="0" w:lastRowFirstColumn="0" w:lastRowLastColumn="0"/>
          <w:trHeight w:val="1020"/>
        </w:trPr>
        <w:tc>
          <w:tcPr>
            <w:cnfStyle w:val="001000000000" w:firstRow="0" w:lastRow="0" w:firstColumn="1" w:lastColumn="0" w:oddVBand="0" w:evenVBand="0" w:oddHBand="0" w:evenHBand="0" w:firstRowFirstColumn="0" w:firstRowLastColumn="0" w:lastRowFirstColumn="0" w:lastRowLastColumn="0"/>
            <w:tcW w:w="1985" w:type="dxa"/>
            <w:hideMark/>
          </w:tcPr>
          <w:p w14:paraId="3CB147FC" w14:textId="77777777" w:rsidR="00D57510" w:rsidRPr="00E87255" w:rsidRDefault="00D57510" w:rsidP="00B95C65">
            <w:r w:rsidRPr="00E87255">
              <w:t>Schöne Darstellung der Tags</w:t>
            </w:r>
          </w:p>
        </w:tc>
        <w:tc>
          <w:tcPr>
            <w:tcW w:w="3260" w:type="dxa"/>
            <w:hideMark/>
          </w:tcPr>
          <w:p w14:paraId="782365AF" w14:textId="13A58FC0" w:rsidR="00D57510" w:rsidRPr="00E87255" w:rsidRDefault="00D57510" w:rsidP="00B95C65">
            <w:pPr>
              <w:cnfStyle w:val="000000100000" w:firstRow="0" w:lastRow="0" w:firstColumn="0" w:lastColumn="0" w:oddVBand="0" w:evenVBand="0" w:oddHBand="1" w:evenHBand="0" w:firstRowFirstColumn="0" w:firstRowLastColumn="0" w:lastRowFirstColumn="0" w:lastRowLastColumn="0"/>
            </w:pPr>
            <w:r w:rsidRPr="00E87255">
              <w:t xml:space="preserve">die zu einer PN zugehörigen Begriffe </w:t>
            </w:r>
            <w:commentRangeStart w:id="21"/>
            <w:r w:rsidRPr="00E87255">
              <w:t>schön darstellen</w:t>
            </w:r>
            <w:ins w:id="22" w:author="Markus Stolze" w:date="2011-12-20T22:09:00Z">
              <w:r w:rsidR="00015403">
                <w:t xml:space="preserve"> können</w:t>
              </w:r>
            </w:ins>
            <w:commentRangeEnd w:id="21"/>
            <w:ins w:id="23" w:author="Markus Stolze" w:date="2011-12-20T22:10:00Z">
              <w:r w:rsidR="00015403">
                <w:rPr>
                  <w:rStyle w:val="CommentReference"/>
                </w:rPr>
                <w:commentReference w:id="21"/>
              </w:r>
            </w:ins>
            <w:r w:rsidRPr="00E87255">
              <w:t>, damit mir die Applikation besser gefällt und die Bedienung mehr Spass macht.</w:t>
            </w:r>
          </w:p>
        </w:tc>
        <w:tc>
          <w:tcPr>
            <w:tcW w:w="3431" w:type="dxa"/>
            <w:hideMark/>
          </w:tcPr>
          <w:p w14:paraId="0100F44C" w14:textId="77777777" w:rsidR="00D57510" w:rsidRPr="00E87255" w:rsidRDefault="00D57510" w:rsidP="00B95C65">
            <w:pPr>
              <w:cnfStyle w:val="000000100000" w:firstRow="0" w:lastRow="0" w:firstColumn="0" w:lastColumn="0" w:oddVBand="0" w:evenVBand="0" w:oddHBand="1" w:evenHBand="0" w:firstRowFirstColumn="0" w:firstRowLastColumn="0" w:lastRowFirstColumn="0" w:lastRowLastColumn="0"/>
            </w:pPr>
            <w:r w:rsidRPr="00E87255">
              <w:t>Die Tags werden gemäss externem Design dargestellt.</w:t>
            </w:r>
          </w:p>
        </w:tc>
        <w:tc>
          <w:tcPr>
            <w:tcW w:w="743" w:type="dxa"/>
            <w:hideMark/>
          </w:tcPr>
          <w:p w14:paraId="1CA8B5B1" w14:textId="77777777" w:rsidR="00D57510" w:rsidRPr="00E87255" w:rsidRDefault="00D57510" w:rsidP="00B95C65">
            <w:pPr>
              <w:jc w:val="center"/>
              <w:cnfStyle w:val="000000100000" w:firstRow="0" w:lastRow="0" w:firstColumn="0" w:lastColumn="0" w:oddVBand="0" w:evenVBand="0" w:oddHBand="1" w:evenHBand="0" w:firstRowFirstColumn="0" w:firstRowLastColumn="0" w:lastRowFirstColumn="0" w:lastRowLastColumn="0"/>
            </w:pPr>
            <w:r w:rsidRPr="00E87255">
              <w:t>5</w:t>
            </w:r>
          </w:p>
        </w:tc>
      </w:tr>
      <w:tr w:rsidR="00D57510" w:rsidRPr="00E87255" w14:paraId="6F351077" w14:textId="77777777" w:rsidTr="00B95C65">
        <w:trPr>
          <w:cnfStyle w:val="000000010000" w:firstRow="0" w:lastRow="0" w:firstColumn="0" w:lastColumn="0" w:oddVBand="0" w:evenVBand="0" w:oddHBand="0" w:evenHBand="1" w:firstRowFirstColumn="0" w:firstRowLastColumn="0" w:lastRowFirstColumn="0" w:lastRowLastColumn="0"/>
          <w:trHeight w:val="1020"/>
        </w:trPr>
        <w:tc>
          <w:tcPr>
            <w:cnfStyle w:val="001000000000" w:firstRow="0" w:lastRow="0" w:firstColumn="1" w:lastColumn="0" w:oddVBand="0" w:evenVBand="0" w:oddHBand="0" w:evenHBand="0" w:firstRowFirstColumn="0" w:firstRowLastColumn="0" w:lastRowFirstColumn="0" w:lastRowLastColumn="0"/>
            <w:tcW w:w="1985" w:type="dxa"/>
            <w:hideMark/>
          </w:tcPr>
          <w:p w14:paraId="680AF285" w14:textId="77777777" w:rsidR="00D57510" w:rsidRPr="00E87255" w:rsidRDefault="00D57510" w:rsidP="00B95C65">
            <w:r w:rsidRPr="00E87255">
              <w:t>Schöne Darstellung des Filters</w:t>
            </w:r>
          </w:p>
        </w:tc>
        <w:tc>
          <w:tcPr>
            <w:tcW w:w="3260" w:type="dxa"/>
            <w:hideMark/>
          </w:tcPr>
          <w:p w14:paraId="0706C095" w14:textId="77777777" w:rsidR="00D57510" w:rsidRPr="00E87255" w:rsidRDefault="00D57510" w:rsidP="00B95C65">
            <w:pPr>
              <w:cnfStyle w:val="000000010000" w:firstRow="0" w:lastRow="0" w:firstColumn="0" w:lastColumn="0" w:oddVBand="0" w:evenVBand="0" w:oddHBand="0" w:evenHBand="1" w:firstRowFirstColumn="0" w:firstRowLastColumn="0" w:lastRowFirstColumn="0" w:lastRowLastColumn="0"/>
            </w:pPr>
            <w:commentRangeStart w:id="25"/>
            <w:r w:rsidRPr="00E87255">
              <w:t>den Filter schön darstellen</w:t>
            </w:r>
            <w:commentRangeEnd w:id="25"/>
            <w:r w:rsidR="00015403">
              <w:rPr>
                <w:rStyle w:val="CommentReference"/>
              </w:rPr>
              <w:commentReference w:id="25"/>
            </w:r>
            <w:r w:rsidRPr="00E87255">
              <w:t>, damit mir die Applikation besser gefällt und die Bedienung mehr Spass macht.</w:t>
            </w:r>
          </w:p>
        </w:tc>
        <w:tc>
          <w:tcPr>
            <w:tcW w:w="3431" w:type="dxa"/>
            <w:hideMark/>
          </w:tcPr>
          <w:p w14:paraId="2916D146" w14:textId="77777777" w:rsidR="00D57510" w:rsidRPr="00E87255" w:rsidRDefault="00D57510" w:rsidP="00B95C65">
            <w:pPr>
              <w:cnfStyle w:val="000000010000" w:firstRow="0" w:lastRow="0" w:firstColumn="0" w:lastColumn="0" w:oddVBand="0" w:evenVBand="0" w:oddHBand="0" w:evenHBand="1" w:firstRowFirstColumn="0" w:firstRowLastColumn="0" w:lastRowFirstColumn="0" w:lastRowLastColumn="0"/>
            </w:pPr>
            <w:r w:rsidRPr="00E87255">
              <w:t>Der Filter wird gemäss dem externen Design dargestellt</w:t>
            </w:r>
          </w:p>
        </w:tc>
        <w:tc>
          <w:tcPr>
            <w:tcW w:w="743" w:type="dxa"/>
            <w:hideMark/>
          </w:tcPr>
          <w:p w14:paraId="6B67264C" w14:textId="77777777" w:rsidR="00D57510" w:rsidRPr="00E87255" w:rsidRDefault="00D57510" w:rsidP="00B95C65">
            <w:pPr>
              <w:jc w:val="center"/>
              <w:cnfStyle w:val="000000010000" w:firstRow="0" w:lastRow="0" w:firstColumn="0" w:lastColumn="0" w:oddVBand="0" w:evenVBand="0" w:oddHBand="0" w:evenHBand="1" w:firstRowFirstColumn="0" w:firstRowLastColumn="0" w:lastRowFirstColumn="0" w:lastRowLastColumn="0"/>
            </w:pPr>
            <w:r w:rsidRPr="00E87255">
              <w:t>5</w:t>
            </w:r>
          </w:p>
        </w:tc>
      </w:tr>
      <w:tr w:rsidR="00D57510" w:rsidRPr="00E87255" w14:paraId="446143E2" w14:textId="77777777" w:rsidTr="00B95C65">
        <w:trPr>
          <w:cnfStyle w:val="000000100000" w:firstRow="0" w:lastRow="0" w:firstColumn="0" w:lastColumn="0" w:oddVBand="0" w:evenVBand="0" w:oddHBand="1" w:evenHBand="0" w:firstRowFirstColumn="0" w:firstRowLastColumn="0" w:lastRowFirstColumn="0" w:lastRowLastColumn="0"/>
          <w:trHeight w:val="765"/>
        </w:trPr>
        <w:tc>
          <w:tcPr>
            <w:cnfStyle w:val="001000000000" w:firstRow="0" w:lastRow="0" w:firstColumn="1" w:lastColumn="0" w:oddVBand="0" w:evenVBand="0" w:oddHBand="0" w:evenHBand="0" w:firstRowFirstColumn="0" w:firstRowLastColumn="0" w:lastRowFirstColumn="0" w:lastRowLastColumn="0"/>
            <w:tcW w:w="1985" w:type="dxa"/>
            <w:hideMark/>
          </w:tcPr>
          <w:p w14:paraId="61C5A3EF" w14:textId="77777777" w:rsidR="00D57510" w:rsidRPr="00E87255" w:rsidRDefault="00D57510" w:rsidP="00B95C65">
            <w:r w:rsidRPr="00E87255">
              <w:t>Lesemodus PN anzeigen</w:t>
            </w:r>
          </w:p>
        </w:tc>
        <w:tc>
          <w:tcPr>
            <w:tcW w:w="3260" w:type="dxa"/>
            <w:hideMark/>
          </w:tcPr>
          <w:p w14:paraId="762EE7A8" w14:textId="77777777" w:rsidR="00D57510" w:rsidRPr="00E87255" w:rsidRDefault="00D57510" w:rsidP="00B95C65">
            <w:pPr>
              <w:cnfStyle w:val="000000100000" w:firstRow="0" w:lastRow="0" w:firstColumn="0" w:lastColumn="0" w:oddVBand="0" w:evenVBand="0" w:oddHBand="1" w:evenHBand="0" w:firstRowFirstColumn="0" w:firstRowLastColumn="0" w:lastRowFirstColumn="0" w:lastRowLastColumn="0"/>
            </w:pPr>
            <w:r w:rsidRPr="00E87255">
              <w:t>eine PN vergrössern können und einen abgedunkelten Hintergrund sehen, damit ich sie besser lesen kann.</w:t>
            </w:r>
          </w:p>
        </w:tc>
        <w:tc>
          <w:tcPr>
            <w:tcW w:w="3431" w:type="dxa"/>
            <w:hideMark/>
          </w:tcPr>
          <w:p w14:paraId="0079FE16" w14:textId="77777777" w:rsidR="00D57510" w:rsidRPr="00E87255" w:rsidRDefault="00D57510" w:rsidP="00B95C65">
            <w:pPr>
              <w:cnfStyle w:val="000000100000" w:firstRow="0" w:lastRow="0" w:firstColumn="0" w:lastColumn="0" w:oddVBand="0" w:evenVBand="0" w:oddHBand="1" w:evenHBand="0" w:firstRowFirstColumn="0" w:firstRowLastColumn="0" w:lastRowFirstColumn="0" w:lastRowLastColumn="0"/>
            </w:pPr>
            <w:r w:rsidRPr="00E87255">
              <w:t>Die PN kann so weit verbreitert werden, wie neben dem Filter und den Tags noch Platz ist.</w:t>
            </w:r>
          </w:p>
        </w:tc>
        <w:tc>
          <w:tcPr>
            <w:tcW w:w="743" w:type="dxa"/>
            <w:hideMark/>
          </w:tcPr>
          <w:p w14:paraId="631554C0" w14:textId="77777777" w:rsidR="00D57510" w:rsidRPr="00E87255" w:rsidRDefault="00D57510" w:rsidP="00B95C65">
            <w:pPr>
              <w:jc w:val="center"/>
              <w:cnfStyle w:val="000000100000" w:firstRow="0" w:lastRow="0" w:firstColumn="0" w:lastColumn="0" w:oddVBand="0" w:evenVBand="0" w:oddHBand="1" w:evenHBand="0" w:firstRowFirstColumn="0" w:firstRowLastColumn="0" w:lastRowFirstColumn="0" w:lastRowLastColumn="0"/>
            </w:pPr>
            <w:r w:rsidRPr="00E87255">
              <w:t>6</w:t>
            </w:r>
          </w:p>
        </w:tc>
      </w:tr>
      <w:tr w:rsidR="00D57510" w:rsidRPr="00E87255" w14:paraId="635A2801" w14:textId="77777777" w:rsidTr="00B95C65">
        <w:trPr>
          <w:cnfStyle w:val="000000010000" w:firstRow="0" w:lastRow="0" w:firstColumn="0" w:lastColumn="0" w:oddVBand="0" w:evenVBand="0" w:oddHBand="0" w:evenHBand="1" w:firstRowFirstColumn="0" w:firstRowLastColumn="0" w:lastRowFirstColumn="0" w:lastRowLastColumn="0"/>
          <w:trHeight w:val="1020"/>
        </w:trPr>
        <w:tc>
          <w:tcPr>
            <w:cnfStyle w:val="001000000000" w:firstRow="0" w:lastRow="0" w:firstColumn="1" w:lastColumn="0" w:oddVBand="0" w:evenVBand="0" w:oddHBand="0" w:evenHBand="0" w:firstRowFirstColumn="0" w:firstRowLastColumn="0" w:lastRowFirstColumn="0" w:lastRowLastColumn="0"/>
            <w:tcW w:w="1985" w:type="dxa"/>
            <w:hideMark/>
          </w:tcPr>
          <w:p w14:paraId="62761D40" w14:textId="77777777" w:rsidR="00D57510" w:rsidRPr="00E87255" w:rsidRDefault="00D57510" w:rsidP="00B95C65">
            <w:r w:rsidRPr="00E87255">
              <w:t>Animation für Navigation "Detailansicht -&gt; Detailansicht"</w:t>
            </w:r>
          </w:p>
        </w:tc>
        <w:tc>
          <w:tcPr>
            <w:tcW w:w="3260" w:type="dxa"/>
            <w:hideMark/>
          </w:tcPr>
          <w:p w14:paraId="684D0C85" w14:textId="77777777" w:rsidR="00D57510" w:rsidRPr="00E87255" w:rsidRDefault="00D57510" w:rsidP="00B95C65">
            <w:pPr>
              <w:cnfStyle w:val="000000010000" w:firstRow="0" w:lastRow="0" w:firstColumn="0" w:lastColumn="0" w:oddVBand="0" w:evenVBand="0" w:oddHBand="0" w:evenHBand="1" w:firstRowFirstColumn="0" w:firstRowLastColumn="0" w:lastRowFirstColumn="0" w:lastRowLastColumn="0"/>
            </w:pPr>
            <w:r w:rsidRPr="00E87255">
              <w:t>eine Animation sehen, wenn ich durch die PNs navigiere, damit es für mich besser ersichtlich ist, dass die Project Note gewechselt hat.</w:t>
            </w:r>
          </w:p>
        </w:tc>
        <w:tc>
          <w:tcPr>
            <w:tcW w:w="3431" w:type="dxa"/>
            <w:hideMark/>
          </w:tcPr>
          <w:p w14:paraId="6EE63636" w14:textId="77777777" w:rsidR="00D57510" w:rsidRPr="00E87255" w:rsidRDefault="00D57510" w:rsidP="00B95C65">
            <w:pPr>
              <w:cnfStyle w:val="000000010000" w:firstRow="0" w:lastRow="0" w:firstColumn="0" w:lastColumn="0" w:oddVBand="0" w:evenVBand="0" w:oddHBand="0" w:evenHBand="1" w:firstRowFirstColumn="0" w:firstRowLastColumn="0" w:lastRowFirstColumn="0" w:lastRowLastColumn="0"/>
            </w:pPr>
            <w:r w:rsidRPr="00E87255">
              <w:t>Es existiert eine Animation, wenn von der einen Detailansicht in die andere Detailansicht gewechselt wird.</w:t>
            </w:r>
          </w:p>
        </w:tc>
        <w:tc>
          <w:tcPr>
            <w:tcW w:w="743" w:type="dxa"/>
            <w:hideMark/>
          </w:tcPr>
          <w:p w14:paraId="10BAA50A" w14:textId="77777777" w:rsidR="00D57510" w:rsidRPr="00E87255" w:rsidRDefault="00D57510" w:rsidP="00B95C65">
            <w:pPr>
              <w:jc w:val="center"/>
              <w:cnfStyle w:val="000000010000" w:firstRow="0" w:lastRow="0" w:firstColumn="0" w:lastColumn="0" w:oddVBand="0" w:evenVBand="0" w:oddHBand="0" w:evenHBand="1" w:firstRowFirstColumn="0" w:firstRowLastColumn="0" w:lastRowFirstColumn="0" w:lastRowLastColumn="0"/>
            </w:pPr>
            <w:r w:rsidRPr="00E87255">
              <w:t>6</w:t>
            </w:r>
          </w:p>
        </w:tc>
      </w:tr>
      <w:tr w:rsidR="00D57510" w:rsidRPr="00E87255" w14:paraId="66218A22" w14:textId="77777777" w:rsidTr="00B95C65">
        <w:trPr>
          <w:cnfStyle w:val="000000100000" w:firstRow="0" w:lastRow="0" w:firstColumn="0" w:lastColumn="0" w:oddVBand="0" w:evenVBand="0" w:oddHBand="1" w:evenHBand="0" w:firstRowFirstColumn="0" w:firstRowLastColumn="0" w:lastRowFirstColumn="0" w:lastRowLastColumn="0"/>
          <w:trHeight w:val="1020"/>
        </w:trPr>
        <w:tc>
          <w:tcPr>
            <w:cnfStyle w:val="001000000000" w:firstRow="0" w:lastRow="0" w:firstColumn="1" w:lastColumn="0" w:oddVBand="0" w:evenVBand="0" w:oddHBand="0" w:evenHBand="0" w:firstRowFirstColumn="0" w:firstRowLastColumn="0" w:lastRowFirstColumn="0" w:lastRowLastColumn="0"/>
            <w:tcW w:w="1985" w:type="dxa"/>
            <w:hideMark/>
          </w:tcPr>
          <w:p w14:paraId="14BD911F" w14:textId="77777777" w:rsidR="00D57510" w:rsidRPr="00E87255" w:rsidRDefault="00D57510" w:rsidP="00B95C65">
            <w:r w:rsidRPr="00E87255">
              <w:lastRenderedPageBreak/>
              <w:t>Anzahl PN bei Übersicht anzeigen</w:t>
            </w:r>
          </w:p>
        </w:tc>
        <w:tc>
          <w:tcPr>
            <w:tcW w:w="3260" w:type="dxa"/>
            <w:hideMark/>
          </w:tcPr>
          <w:p w14:paraId="4775152C" w14:textId="77777777" w:rsidR="00D57510" w:rsidRPr="00E87255" w:rsidRDefault="00D57510" w:rsidP="00B95C65">
            <w:pPr>
              <w:cnfStyle w:val="000000100000" w:firstRow="0" w:lastRow="0" w:firstColumn="0" w:lastColumn="0" w:oddVBand="0" w:evenVBand="0" w:oddHBand="1" w:evenHBand="0" w:firstRowFirstColumn="0" w:firstRowLastColumn="0" w:lastRowFirstColumn="0" w:lastRowLastColumn="0"/>
            </w:pPr>
            <w:r w:rsidRPr="00E87255">
              <w:t>die Anzahl PN in der Übersicht sehen, damit ich weiss, wie gross die Liste ist.</w:t>
            </w:r>
          </w:p>
        </w:tc>
        <w:tc>
          <w:tcPr>
            <w:tcW w:w="3431" w:type="dxa"/>
            <w:hideMark/>
          </w:tcPr>
          <w:p w14:paraId="71BA1AB0" w14:textId="77777777" w:rsidR="00D57510" w:rsidRPr="00E87255" w:rsidRDefault="00D57510" w:rsidP="00B95C65">
            <w:pPr>
              <w:cnfStyle w:val="000000100000" w:firstRow="0" w:lastRow="0" w:firstColumn="0" w:lastColumn="0" w:oddVBand="0" w:evenVBand="0" w:oddHBand="1" w:evenHBand="0" w:firstRowFirstColumn="0" w:firstRowLastColumn="0" w:lastRowFirstColumn="0" w:lastRowLastColumn="0"/>
            </w:pPr>
            <w:r w:rsidRPr="00E87255">
              <w:t>Oberhalb des Filters wird dargestellt, wie viele von der maximalen Anzahl an Project Notes aktuell in der Übersicht angezeigt werden.</w:t>
            </w:r>
          </w:p>
        </w:tc>
        <w:tc>
          <w:tcPr>
            <w:tcW w:w="743" w:type="dxa"/>
            <w:hideMark/>
          </w:tcPr>
          <w:p w14:paraId="0B9ECCC0" w14:textId="77777777" w:rsidR="00D57510" w:rsidRPr="00E87255" w:rsidRDefault="00D57510" w:rsidP="00B95C65">
            <w:pPr>
              <w:jc w:val="center"/>
              <w:cnfStyle w:val="000000100000" w:firstRow="0" w:lastRow="0" w:firstColumn="0" w:lastColumn="0" w:oddVBand="0" w:evenVBand="0" w:oddHBand="1" w:evenHBand="0" w:firstRowFirstColumn="0" w:firstRowLastColumn="0" w:lastRowFirstColumn="0" w:lastRowLastColumn="0"/>
            </w:pPr>
            <w:r w:rsidRPr="00E87255">
              <w:t>6</w:t>
            </w:r>
          </w:p>
        </w:tc>
      </w:tr>
      <w:tr w:rsidR="00D57510" w:rsidRPr="00E87255" w14:paraId="6057058C" w14:textId="77777777" w:rsidTr="00B95C65">
        <w:trPr>
          <w:cnfStyle w:val="000000010000" w:firstRow="0" w:lastRow="0" w:firstColumn="0" w:lastColumn="0" w:oddVBand="0" w:evenVBand="0" w:oddHBand="0" w:evenHBand="1" w:firstRowFirstColumn="0" w:firstRowLastColumn="0" w:lastRowFirstColumn="0" w:lastRowLastColumn="0"/>
          <w:trHeight w:val="765"/>
        </w:trPr>
        <w:tc>
          <w:tcPr>
            <w:cnfStyle w:val="001000000000" w:firstRow="0" w:lastRow="0" w:firstColumn="1" w:lastColumn="0" w:oddVBand="0" w:evenVBand="0" w:oddHBand="0" w:evenHBand="0" w:firstRowFirstColumn="0" w:firstRowLastColumn="0" w:lastRowFirstColumn="0" w:lastRowLastColumn="0"/>
            <w:tcW w:w="1985" w:type="dxa"/>
            <w:hideMark/>
          </w:tcPr>
          <w:p w14:paraId="2FBD36E2" w14:textId="77777777" w:rsidR="00D57510" w:rsidRPr="00E87255" w:rsidRDefault="00D57510" w:rsidP="00B95C65">
            <w:r w:rsidRPr="00E87255">
              <w:t>Easteregg</w:t>
            </w:r>
          </w:p>
        </w:tc>
        <w:tc>
          <w:tcPr>
            <w:tcW w:w="3260" w:type="dxa"/>
            <w:hideMark/>
          </w:tcPr>
          <w:p w14:paraId="08EF5199" w14:textId="77777777" w:rsidR="00D57510" w:rsidRPr="00E87255" w:rsidRDefault="00D57510" w:rsidP="00B95C65">
            <w:pPr>
              <w:cnfStyle w:val="000000010000" w:firstRow="0" w:lastRow="0" w:firstColumn="0" w:lastColumn="0" w:oddVBand="0" w:evenVBand="0" w:oddHBand="0" w:evenHBand="1" w:firstRowFirstColumn="0" w:firstRowLastColumn="0" w:lastRowFirstColumn="0" w:lastRowLastColumn="0"/>
            </w:pPr>
            <w:r w:rsidRPr="00E87255">
              <w:t>Als Entwickler oder Zühlke Mitarbeiter möchte ich ein Easteregg ausführen können, damit ich Spass haben und Kunden beeindrucken kann.</w:t>
            </w:r>
          </w:p>
        </w:tc>
        <w:tc>
          <w:tcPr>
            <w:tcW w:w="3431" w:type="dxa"/>
            <w:hideMark/>
          </w:tcPr>
          <w:p w14:paraId="601A17B9" w14:textId="77777777" w:rsidR="00D57510" w:rsidRPr="00E87255" w:rsidRDefault="00D57510" w:rsidP="00B95C65">
            <w:pPr>
              <w:cnfStyle w:val="000000010000" w:firstRow="0" w:lastRow="0" w:firstColumn="0" w:lastColumn="0" w:oddVBand="0" w:evenVBand="0" w:oddHBand="0" w:evenHBand="1" w:firstRowFirstColumn="0" w:firstRowLastColumn="0" w:lastRowFirstColumn="0" w:lastRowLastColumn="0"/>
            </w:pPr>
            <w:r w:rsidRPr="00E87255">
              <w:t>Info View für Beteiligte Parteien &amp; Personen erscheint beim Klicken des Info Buttons.</w:t>
            </w:r>
          </w:p>
        </w:tc>
        <w:tc>
          <w:tcPr>
            <w:tcW w:w="743" w:type="dxa"/>
            <w:hideMark/>
          </w:tcPr>
          <w:p w14:paraId="640CF670" w14:textId="77777777" w:rsidR="00D57510" w:rsidRPr="00E87255" w:rsidRDefault="00D57510" w:rsidP="00B95C65">
            <w:pPr>
              <w:jc w:val="center"/>
              <w:cnfStyle w:val="000000010000" w:firstRow="0" w:lastRow="0" w:firstColumn="0" w:lastColumn="0" w:oddVBand="0" w:evenVBand="0" w:oddHBand="0" w:evenHBand="1" w:firstRowFirstColumn="0" w:firstRowLastColumn="0" w:lastRowFirstColumn="0" w:lastRowLastColumn="0"/>
            </w:pPr>
            <w:r w:rsidRPr="00E87255">
              <w:t>6</w:t>
            </w:r>
          </w:p>
        </w:tc>
      </w:tr>
      <w:tr w:rsidR="00D57510" w:rsidRPr="00E87255" w14:paraId="07D018B8" w14:textId="77777777" w:rsidTr="00B95C65">
        <w:trPr>
          <w:cnfStyle w:val="000000100000" w:firstRow="0" w:lastRow="0" w:firstColumn="0" w:lastColumn="0" w:oddVBand="0" w:evenVBand="0" w:oddHBand="1" w:evenHBand="0" w:firstRowFirstColumn="0" w:firstRowLastColumn="0" w:lastRowFirstColumn="0" w:lastRowLastColumn="0"/>
          <w:trHeight w:val="1275"/>
        </w:trPr>
        <w:tc>
          <w:tcPr>
            <w:cnfStyle w:val="001000000000" w:firstRow="0" w:lastRow="0" w:firstColumn="1" w:lastColumn="0" w:oddVBand="0" w:evenVBand="0" w:oddHBand="0" w:evenHBand="0" w:firstRowFirstColumn="0" w:firstRowLastColumn="0" w:lastRowFirstColumn="0" w:lastRowLastColumn="0"/>
            <w:tcW w:w="1985" w:type="dxa"/>
            <w:hideMark/>
          </w:tcPr>
          <w:p w14:paraId="057CA40E" w14:textId="77777777" w:rsidR="00D57510" w:rsidRPr="00E87255" w:rsidRDefault="00D57510" w:rsidP="00B95C65">
            <w:r w:rsidRPr="00E87255">
              <w:t xml:space="preserve">Animation Filter -&gt; Übersicht </w:t>
            </w:r>
          </w:p>
        </w:tc>
        <w:tc>
          <w:tcPr>
            <w:tcW w:w="3260" w:type="dxa"/>
            <w:hideMark/>
          </w:tcPr>
          <w:p w14:paraId="19AE588C" w14:textId="77777777" w:rsidR="00D57510" w:rsidRPr="00E87255" w:rsidRDefault="00D57510" w:rsidP="00B95C65">
            <w:pPr>
              <w:cnfStyle w:val="000000100000" w:firstRow="0" w:lastRow="0" w:firstColumn="0" w:lastColumn="0" w:oddVBand="0" w:evenVBand="0" w:oddHBand="1" w:evenHBand="0" w:firstRowFirstColumn="0" w:firstRowLastColumn="0" w:lastRowFirstColumn="0" w:lastRowLastColumn="0"/>
            </w:pPr>
            <w:r w:rsidRPr="00E87255">
              <w:t>eine Animation sehen, wenn die Ansicht geschlossen und der Filter gesetzt wird, damit ich sehe, dass und wo der Filter nun gesetzt ist. (Filter highlighten, nach dem setzen des Kriteriums, gemäss Protokoll)</w:t>
            </w:r>
          </w:p>
        </w:tc>
        <w:tc>
          <w:tcPr>
            <w:tcW w:w="3431" w:type="dxa"/>
            <w:hideMark/>
          </w:tcPr>
          <w:p w14:paraId="5087B3D2" w14:textId="77777777" w:rsidR="00D57510" w:rsidRPr="00E87255" w:rsidRDefault="00D57510" w:rsidP="00B95C65">
            <w:pPr>
              <w:cnfStyle w:val="000000100000" w:firstRow="0" w:lastRow="0" w:firstColumn="0" w:lastColumn="0" w:oddVBand="0" w:evenVBand="0" w:oddHBand="1" w:evenHBand="0" w:firstRowFirstColumn="0" w:firstRowLastColumn="0" w:lastRowFirstColumn="0" w:lastRowLastColumn="0"/>
            </w:pPr>
            <w:r w:rsidRPr="00E87255">
              <w:t>Wenn ein Filterkriterium gesetzt wird, so wird es eine Animation ausgelöst.</w:t>
            </w:r>
          </w:p>
        </w:tc>
        <w:tc>
          <w:tcPr>
            <w:tcW w:w="743" w:type="dxa"/>
            <w:hideMark/>
          </w:tcPr>
          <w:p w14:paraId="010A6BA4" w14:textId="77777777" w:rsidR="00D57510" w:rsidRPr="00E87255" w:rsidRDefault="00D57510" w:rsidP="00B95C65">
            <w:pPr>
              <w:jc w:val="center"/>
              <w:cnfStyle w:val="000000100000" w:firstRow="0" w:lastRow="0" w:firstColumn="0" w:lastColumn="0" w:oddVBand="0" w:evenVBand="0" w:oddHBand="1" w:evenHBand="0" w:firstRowFirstColumn="0" w:firstRowLastColumn="0" w:lastRowFirstColumn="0" w:lastRowLastColumn="0"/>
            </w:pPr>
            <w:r w:rsidRPr="00E87255">
              <w:t>6</w:t>
            </w:r>
          </w:p>
        </w:tc>
      </w:tr>
      <w:tr w:rsidR="00D57510" w:rsidRPr="00E87255" w14:paraId="7AD03EB0" w14:textId="77777777" w:rsidTr="00B95C65">
        <w:trPr>
          <w:cnfStyle w:val="000000010000" w:firstRow="0" w:lastRow="0" w:firstColumn="0" w:lastColumn="0" w:oddVBand="0" w:evenVBand="0" w:oddHBand="0" w:evenHBand="1" w:firstRowFirstColumn="0" w:firstRowLastColumn="0" w:lastRowFirstColumn="0" w:lastRowLastColumn="0"/>
          <w:trHeight w:val="765"/>
        </w:trPr>
        <w:tc>
          <w:tcPr>
            <w:cnfStyle w:val="001000000000" w:firstRow="0" w:lastRow="0" w:firstColumn="1" w:lastColumn="0" w:oddVBand="0" w:evenVBand="0" w:oddHBand="0" w:evenHBand="0" w:firstRowFirstColumn="0" w:firstRowLastColumn="0" w:lastRowFirstColumn="0" w:lastRowLastColumn="0"/>
            <w:tcW w:w="1985" w:type="dxa"/>
            <w:hideMark/>
          </w:tcPr>
          <w:p w14:paraId="55510FC7" w14:textId="77777777" w:rsidR="00D57510" w:rsidRPr="00E87255" w:rsidRDefault="00D57510" w:rsidP="00B95C65">
            <w:r w:rsidRPr="00E87255">
              <w:t>Animation Filterkriterium</w:t>
            </w:r>
          </w:p>
        </w:tc>
        <w:tc>
          <w:tcPr>
            <w:tcW w:w="3260" w:type="dxa"/>
            <w:hideMark/>
          </w:tcPr>
          <w:p w14:paraId="21D72ED5" w14:textId="77777777" w:rsidR="00D57510" w:rsidRPr="00E87255" w:rsidRDefault="00D57510" w:rsidP="00B95C65">
            <w:pPr>
              <w:cnfStyle w:val="000000010000" w:firstRow="0" w:lastRow="0" w:firstColumn="0" w:lastColumn="0" w:oddVBand="0" w:evenVBand="0" w:oddHBand="0" w:evenHBand="1" w:firstRowFirstColumn="0" w:firstRowLastColumn="0" w:lastRowFirstColumn="0" w:lastRowLastColumn="0"/>
            </w:pPr>
            <w:r w:rsidRPr="00E87255">
              <w:t>bei der Auswahl einer Kategorie die Unterkategorie animiert eingeblendet sehen, damit mir die Applikation Spass macht.</w:t>
            </w:r>
          </w:p>
        </w:tc>
        <w:tc>
          <w:tcPr>
            <w:tcW w:w="3431" w:type="dxa"/>
            <w:hideMark/>
          </w:tcPr>
          <w:p w14:paraId="572C61F7" w14:textId="77777777" w:rsidR="00D57510" w:rsidRPr="00E87255" w:rsidRDefault="00D57510" w:rsidP="00B95C65">
            <w:pPr>
              <w:cnfStyle w:val="000000010000" w:firstRow="0" w:lastRow="0" w:firstColumn="0" w:lastColumn="0" w:oddVBand="0" w:evenVBand="0" w:oddHBand="0" w:evenHBand="1" w:firstRowFirstColumn="0" w:firstRowLastColumn="0" w:lastRowFirstColumn="0" w:lastRowLastColumn="0"/>
            </w:pPr>
          </w:p>
        </w:tc>
        <w:tc>
          <w:tcPr>
            <w:tcW w:w="743" w:type="dxa"/>
            <w:hideMark/>
          </w:tcPr>
          <w:p w14:paraId="5CB73099" w14:textId="77777777" w:rsidR="00D57510" w:rsidRPr="00E87255" w:rsidRDefault="00D57510" w:rsidP="00B95C65">
            <w:pPr>
              <w:jc w:val="center"/>
              <w:cnfStyle w:val="000000010000" w:firstRow="0" w:lastRow="0" w:firstColumn="0" w:lastColumn="0" w:oddVBand="0" w:evenVBand="0" w:oddHBand="0" w:evenHBand="1" w:firstRowFirstColumn="0" w:firstRowLastColumn="0" w:lastRowFirstColumn="0" w:lastRowLastColumn="0"/>
            </w:pPr>
            <w:r>
              <w:t>F</w:t>
            </w:r>
          </w:p>
        </w:tc>
      </w:tr>
      <w:tr w:rsidR="00D57510" w:rsidRPr="00E87255" w14:paraId="02463E1F" w14:textId="77777777" w:rsidTr="00B95C65">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985" w:type="dxa"/>
            <w:hideMark/>
          </w:tcPr>
          <w:p w14:paraId="2201CF5D" w14:textId="77777777" w:rsidR="00D57510" w:rsidRPr="00E87255" w:rsidRDefault="00D57510" w:rsidP="00B95C65">
            <w:r w:rsidRPr="00E87255">
              <w:t>PN ausgedruckt</w:t>
            </w:r>
          </w:p>
        </w:tc>
        <w:tc>
          <w:tcPr>
            <w:tcW w:w="3260" w:type="dxa"/>
            <w:hideMark/>
          </w:tcPr>
          <w:p w14:paraId="3A7CEC24" w14:textId="77777777" w:rsidR="00D57510" w:rsidRPr="00E87255" w:rsidRDefault="00D57510" w:rsidP="00B95C65">
            <w:pPr>
              <w:cnfStyle w:val="000000100000" w:firstRow="0" w:lastRow="0" w:firstColumn="0" w:lastColumn="0" w:oddVBand="0" w:evenVBand="0" w:oddHBand="1" w:evenHBand="0" w:firstRowFirstColumn="0" w:firstRowLastColumn="0" w:lastRowFirstColumn="0" w:lastRowLastColumn="0"/>
            </w:pPr>
            <w:r w:rsidRPr="00E87255">
              <w:t>eine PN ausdrucken können, um sie mitzunehmen und später genau zu lesen.</w:t>
            </w:r>
          </w:p>
        </w:tc>
        <w:tc>
          <w:tcPr>
            <w:tcW w:w="3431" w:type="dxa"/>
            <w:hideMark/>
          </w:tcPr>
          <w:p w14:paraId="657BF43F" w14:textId="77777777" w:rsidR="00D57510" w:rsidRPr="00E87255" w:rsidRDefault="00D57510" w:rsidP="00B95C65">
            <w:pPr>
              <w:cnfStyle w:val="000000100000" w:firstRow="0" w:lastRow="0" w:firstColumn="0" w:lastColumn="0" w:oddVBand="0" w:evenVBand="0" w:oddHBand="1" w:evenHBand="0" w:firstRowFirstColumn="0" w:firstRowLastColumn="0" w:lastRowFirstColumn="0" w:lastRowLastColumn="0"/>
            </w:pPr>
          </w:p>
        </w:tc>
        <w:tc>
          <w:tcPr>
            <w:tcW w:w="743" w:type="dxa"/>
            <w:hideMark/>
          </w:tcPr>
          <w:p w14:paraId="5F56068D" w14:textId="77777777" w:rsidR="00D57510" w:rsidRPr="00E87255" w:rsidRDefault="00D57510" w:rsidP="00B95C65">
            <w:pPr>
              <w:jc w:val="center"/>
              <w:cnfStyle w:val="000000100000" w:firstRow="0" w:lastRow="0" w:firstColumn="0" w:lastColumn="0" w:oddVBand="0" w:evenVBand="0" w:oddHBand="1" w:evenHBand="0" w:firstRowFirstColumn="0" w:firstRowLastColumn="0" w:lastRowFirstColumn="0" w:lastRowLastColumn="0"/>
            </w:pPr>
            <w:r>
              <w:t>F</w:t>
            </w:r>
          </w:p>
        </w:tc>
      </w:tr>
      <w:tr w:rsidR="00D57510" w:rsidRPr="00E87255" w14:paraId="2E0825F6" w14:textId="77777777" w:rsidTr="00B95C65">
        <w:trPr>
          <w:cnfStyle w:val="000000010000" w:firstRow="0" w:lastRow="0" w:firstColumn="0" w:lastColumn="0" w:oddVBand="0" w:evenVBand="0" w:oddHBand="0" w:evenHBand="1" w:firstRowFirstColumn="0" w:firstRowLastColumn="0" w:lastRowFirstColumn="0" w:lastRowLastColumn="0"/>
          <w:trHeight w:val="765"/>
        </w:trPr>
        <w:tc>
          <w:tcPr>
            <w:cnfStyle w:val="001000000000" w:firstRow="0" w:lastRow="0" w:firstColumn="1" w:lastColumn="0" w:oddVBand="0" w:evenVBand="0" w:oddHBand="0" w:evenHBand="0" w:firstRowFirstColumn="0" w:firstRowLastColumn="0" w:lastRowFirstColumn="0" w:lastRowLastColumn="0"/>
            <w:tcW w:w="1985" w:type="dxa"/>
            <w:hideMark/>
          </w:tcPr>
          <w:p w14:paraId="5BC9D824" w14:textId="77777777" w:rsidR="00D57510" w:rsidRPr="00E87255" w:rsidRDefault="00D57510" w:rsidP="00B95C65">
            <w:r w:rsidRPr="00E87255">
              <w:t>Badge erkennen</w:t>
            </w:r>
          </w:p>
        </w:tc>
        <w:tc>
          <w:tcPr>
            <w:tcW w:w="3260" w:type="dxa"/>
            <w:hideMark/>
          </w:tcPr>
          <w:p w14:paraId="6975D5B6" w14:textId="77777777" w:rsidR="00D57510" w:rsidRPr="00E87255" w:rsidRDefault="00D57510" w:rsidP="00B95C65">
            <w:pPr>
              <w:cnfStyle w:val="000000010000" w:firstRow="0" w:lastRow="0" w:firstColumn="0" w:lastColumn="0" w:oddVBand="0" w:evenVBand="0" w:oddHBand="0" w:evenHBand="1" w:firstRowFirstColumn="0" w:firstRowLastColumn="0" w:lastRowFirstColumn="0" w:lastRowLastColumn="0"/>
            </w:pPr>
            <w:r w:rsidRPr="00E87255">
              <w:t>einen Besucher Badge auf den Surface legen können, der dann automatisch erkannt wird, um die zugehörigen Tags zu sehen.</w:t>
            </w:r>
          </w:p>
        </w:tc>
        <w:tc>
          <w:tcPr>
            <w:tcW w:w="3431" w:type="dxa"/>
            <w:hideMark/>
          </w:tcPr>
          <w:p w14:paraId="6894A8E4" w14:textId="77777777" w:rsidR="00D57510" w:rsidRPr="00E87255" w:rsidRDefault="00D57510" w:rsidP="00B95C65">
            <w:pPr>
              <w:cnfStyle w:val="000000010000" w:firstRow="0" w:lastRow="0" w:firstColumn="0" w:lastColumn="0" w:oddVBand="0" w:evenVBand="0" w:oddHBand="0" w:evenHBand="1" w:firstRowFirstColumn="0" w:firstRowLastColumn="0" w:lastRowFirstColumn="0" w:lastRowLastColumn="0"/>
            </w:pPr>
          </w:p>
        </w:tc>
        <w:tc>
          <w:tcPr>
            <w:tcW w:w="743" w:type="dxa"/>
            <w:hideMark/>
          </w:tcPr>
          <w:p w14:paraId="2A2023BF" w14:textId="77777777" w:rsidR="00D57510" w:rsidRPr="00E87255" w:rsidRDefault="00D57510" w:rsidP="00B95C65">
            <w:pPr>
              <w:jc w:val="center"/>
              <w:cnfStyle w:val="000000010000" w:firstRow="0" w:lastRow="0" w:firstColumn="0" w:lastColumn="0" w:oddVBand="0" w:evenVBand="0" w:oddHBand="0" w:evenHBand="1" w:firstRowFirstColumn="0" w:firstRowLastColumn="0" w:lastRowFirstColumn="0" w:lastRowLastColumn="0"/>
            </w:pPr>
            <w:r>
              <w:t>F</w:t>
            </w:r>
          </w:p>
        </w:tc>
      </w:tr>
      <w:tr w:rsidR="00D57510" w:rsidRPr="00E87255" w14:paraId="410D6485" w14:textId="77777777" w:rsidTr="00B95C65">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985" w:type="dxa"/>
            <w:hideMark/>
          </w:tcPr>
          <w:p w14:paraId="09A52477" w14:textId="77777777" w:rsidR="00D57510" w:rsidRPr="00E87255" w:rsidRDefault="00D57510" w:rsidP="00B95C65">
            <w:r w:rsidRPr="00E87255">
              <w:t>PN verschickt</w:t>
            </w:r>
          </w:p>
        </w:tc>
        <w:tc>
          <w:tcPr>
            <w:tcW w:w="3260" w:type="dxa"/>
            <w:hideMark/>
          </w:tcPr>
          <w:p w14:paraId="1F749165" w14:textId="77777777" w:rsidR="00D57510" w:rsidRPr="00E87255" w:rsidRDefault="00D57510" w:rsidP="00B95C65">
            <w:pPr>
              <w:cnfStyle w:val="000000100000" w:firstRow="0" w:lastRow="0" w:firstColumn="0" w:lastColumn="0" w:oddVBand="0" w:evenVBand="0" w:oddHBand="1" w:evenHBand="0" w:firstRowFirstColumn="0" w:firstRowLastColumn="0" w:lastRowFirstColumn="0" w:lastRowLastColumn="0"/>
            </w:pPr>
            <w:r w:rsidRPr="00E87255">
              <w:t>eine PN an eine Emailadresse schicken können, um sie später genau lesen zu können.</w:t>
            </w:r>
          </w:p>
        </w:tc>
        <w:tc>
          <w:tcPr>
            <w:tcW w:w="3431" w:type="dxa"/>
            <w:hideMark/>
          </w:tcPr>
          <w:p w14:paraId="55FA90F4" w14:textId="77777777" w:rsidR="00D57510" w:rsidRPr="00E87255" w:rsidRDefault="00D57510" w:rsidP="00B95C65">
            <w:pPr>
              <w:cnfStyle w:val="000000100000" w:firstRow="0" w:lastRow="0" w:firstColumn="0" w:lastColumn="0" w:oddVBand="0" w:evenVBand="0" w:oddHBand="1" w:evenHBand="0" w:firstRowFirstColumn="0" w:firstRowLastColumn="0" w:lastRowFirstColumn="0" w:lastRowLastColumn="0"/>
            </w:pPr>
          </w:p>
        </w:tc>
        <w:tc>
          <w:tcPr>
            <w:tcW w:w="743" w:type="dxa"/>
            <w:hideMark/>
          </w:tcPr>
          <w:p w14:paraId="0897C280" w14:textId="77777777" w:rsidR="00D57510" w:rsidRPr="00E87255" w:rsidRDefault="00D57510" w:rsidP="00B95C65">
            <w:pPr>
              <w:jc w:val="center"/>
              <w:cnfStyle w:val="000000100000" w:firstRow="0" w:lastRow="0" w:firstColumn="0" w:lastColumn="0" w:oddVBand="0" w:evenVBand="0" w:oddHBand="1" w:evenHBand="0" w:firstRowFirstColumn="0" w:firstRowLastColumn="0" w:lastRowFirstColumn="0" w:lastRowLastColumn="0"/>
            </w:pPr>
            <w:r>
              <w:t>F</w:t>
            </w:r>
          </w:p>
        </w:tc>
      </w:tr>
      <w:tr w:rsidR="00D57510" w:rsidRPr="00E87255" w14:paraId="21BB7EC9" w14:textId="77777777" w:rsidTr="00B95C65">
        <w:trPr>
          <w:cnfStyle w:val="000000010000" w:firstRow="0" w:lastRow="0" w:firstColumn="0" w:lastColumn="0" w:oddVBand="0" w:evenVBand="0" w:oddHBand="0" w:evenHBand="1" w:firstRowFirstColumn="0" w:firstRowLastColumn="0" w:lastRowFirstColumn="0" w:lastRowLastColumn="0"/>
          <w:trHeight w:val="765"/>
        </w:trPr>
        <w:tc>
          <w:tcPr>
            <w:cnfStyle w:val="001000000000" w:firstRow="0" w:lastRow="0" w:firstColumn="1" w:lastColumn="0" w:oddVBand="0" w:evenVBand="0" w:oddHBand="0" w:evenHBand="0" w:firstRowFirstColumn="0" w:firstRowLastColumn="0" w:lastRowFirstColumn="0" w:lastRowLastColumn="0"/>
            <w:tcW w:w="1985" w:type="dxa"/>
            <w:hideMark/>
          </w:tcPr>
          <w:p w14:paraId="39D608C0" w14:textId="77777777" w:rsidR="00D57510" w:rsidRPr="00E87255" w:rsidRDefault="00D57510" w:rsidP="00B95C65">
            <w:r w:rsidRPr="00E87255">
              <w:t>Animation für aktionslose Beschriftung</w:t>
            </w:r>
          </w:p>
        </w:tc>
        <w:tc>
          <w:tcPr>
            <w:tcW w:w="3260" w:type="dxa"/>
            <w:hideMark/>
          </w:tcPr>
          <w:p w14:paraId="631A7DB2" w14:textId="77777777" w:rsidR="00D57510" w:rsidRPr="00E87255" w:rsidRDefault="00D57510" w:rsidP="00B95C65">
            <w:pPr>
              <w:cnfStyle w:val="000000010000" w:firstRow="0" w:lastRow="0" w:firstColumn="0" w:lastColumn="0" w:oddVBand="0" w:evenVBand="0" w:oddHBand="0" w:evenHBand="1" w:firstRowFirstColumn="0" w:firstRowLastColumn="0" w:lastRowFirstColumn="0" w:lastRowLastColumn="0"/>
            </w:pPr>
            <w:r w:rsidRPr="00E87255">
              <w:t>beim Anklicken der aktionslosen Beschriftung bei den Tags ein Feedback erhalten, damit ich merke, dass keine Aktion hinter der Beschriftung steht.</w:t>
            </w:r>
          </w:p>
        </w:tc>
        <w:tc>
          <w:tcPr>
            <w:tcW w:w="3431" w:type="dxa"/>
            <w:hideMark/>
          </w:tcPr>
          <w:p w14:paraId="0A550E9A" w14:textId="77777777" w:rsidR="00D57510" w:rsidRPr="00E87255" w:rsidRDefault="00D57510" w:rsidP="00B95C65">
            <w:pPr>
              <w:cnfStyle w:val="000000010000" w:firstRow="0" w:lastRow="0" w:firstColumn="0" w:lastColumn="0" w:oddVBand="0" w:evenVBand="0" w:oddHBand="0" w:evenHBand="1" w:firstRowFirstColumn="0" w:firstRowLastColumn="0" w:lastRowFirstColumn="0" w:lastRowLastColumn="0"/>
            </w:pPr>
          </w:p>
        </w:tc>
        <w:tc>
          <w:tcPr>
            <w:tcW w:w="743" w:type="dxa"/>
            <w:hideMark/>
          </w:tcPr>
          <w:p w14:paraId="7C1DE3DD" w14:textId="77777777" w:rsidR="00D57510" w:rsidRPr="00E87255" w:rsidRDefault="00D57510" w:rsidP="00B95C65">
            <w:pPr>
              <w:jc w:val="center"/>
              <w:cnfStyle w:val="000000010000" w:firstRow="0" w:lastRow="0" w:firstColumn="0" w:lastColumn="0" w:oddVBand="0" w:evenVBand="0" w:oddHBand="0" w:evenHBand="1" w:firstRowFirstColumn="0" w:firstRowLastColumn="0" w:lastRowFirstColumn="0" w:lastRowLastColumn="0"/>
            </w:pPr>
            <w:r>
              <w:t>U</w:t>
            </w:r>
          </w:p>
        </w:tc>
      </w:tr>
      <w:tr w:rsidR="00D57510" w:rsidRPr="00E87255" w14:paraId="00B9F514" w14:textId="77777777" w:rsidTr="00B95C65">
        <w:trPr>
          <w:cnfStyle w:val="000000100000" w:firstRow="0" w:lastRow="0" w:firstColumn="0" w:lastColumn="0" w:oddVBand="0" w:evenVBand="0" w:oddHBand="1" w:evenHBand="0" w:firstRowFirstColumn="0" w:firstRowLastColumn="0" w:lastRowFirstColumn="0" w:lastRowLastColumn="0"/>
          <w:trHeight w:val="765"/>
        </w:trPr>
        <w:tc>
          <w:tcPr>
            <w:cnfStyle w:val="001000000000" w:firstRow="0" w:lastRow="0" w:firstColumn="1" w:lastColumn="0" w:oddVBand="0" w:evenVBand="0" w:oddHBand="0" w:evenHBand="0" w:firstRowFirstColumn="0" w:firstRowLastColumn="0" w:lastRowFirstColumn="0" w:lastRowLastColumn="0"/>
            <w:tcW w:w="1985" w:type="dxa"/>
            <w:hideMark/>
          </w:tcPr>
          <w:p w14:paraId="30FBB545" w14:textId="77777777" w:rsidR="00D57510" w:rsidRPr="00E87255" w:rsidRDefault="00D57510" w:rsidP="00B95C65">
            <w:r w:rsidRPr="00E87255">
              <w:t>Volltextsuche</w:t>
            </w:r>
          </w:p>
        </w:tc>
        <w:tc>
          <w:tcPr>
            <w:tcW w:w="3260" w:type="dxa"/>
            <w:hideMark/>
          </w:tcPr>
          <w:p w14:paraId="4365E026" w14:textId="77777777" w:rsidR="00D57510" w:rsidRPr="00E87255" w:rsidRDefault="00D57510" w:rsidP="00B95C65">
            <w:pPr>
              <w:cnfStyle w:val="000000100000" w:firstRow="0" w:lastRow="0" w:firstColumn="0" w:lastColumn="0" w:oddVBand="0" w:evenVBand="0" w:oddHBand="1" w:evenHBand="0" w:firstRowFirstColumn="0" w:firstRowLastColumn="0" w:lastRowFirstColumn="0" w:lastRowLastColumn="0"/>
            </w:pPr>
            <w:r w:rsidRPr="00E87255">
              <w:t xml:space="preserve">mithilfe einer </w:t>
            </w:r>
            <w:commentRangeStart w:id="26"/>
            <w:r w:rsidRPr="00E87255">
              <w:t xml:space="preserve">Volltextsuche </w:t>
            </w:r>
            <w:commentRangeEnd w:id="26"/>
            <w:r w:rsidR="00015403">
              <w:rPr>
                <w:rStyle w:val="CommentReference"/>
              </w:rPr>
              <w:commentReference w:id="26"/>
            </w:r>
            <w:r w:rsidRPr="00E87255">
              <w:t>PN filtern können, damit ich nur diese anzeigen lassen kann, die mich wirklich interessieren.</w:t>
            </w:r>
          </w:p>
        </w:tc>
        <w:tc>
          <w:tcPr>
            <w:tcW w:w="3431" w:type="dxa"/>
            <w:hideMark/>
          </w:tcPr>
          <w:p w14:paraId="3654E19B" w14:textId="77777777" w:rsidR="00D57510" w:rsidRPr="00E87255" w:rsidRDefault="00D57510" w:rsidP="00B95C65">
            <w:pPr>
              <w:cnfStyle w:val="000000100000" w:firstRow="0" w:lastRow="0" w:firstColumn="0" w:lastColumn="0" w:oddVBand="0" w:evenVBand="0" w:oddHBand="1" w:evenHBand="0" w:firstRowFirstColumn="0" w:firstRowLastColumn="0" w:lastRowFirstColumn="0" w:lastRowLastColumn="0"/>
            </w:pPr>
          </w:p>
        </w:tc>
        <w:tc>
          <w:tcPr>
            <w:tcW w:w="743" w:type="dxa"/>
            <w:hideMark/>
          </w:tcPr>
          <w:p w14:paraId="715FBBF1" w14:textId="77777777" w:rsidR="00D57510" w:rsidRPr="00E87255" w:rsidRDefault="00D57510" w:rsidP="00B95C65">
            <w:pPr>
              <w:jc w:val="center"/>
              <w:cnfStyle w:val="000000100000" w:firstRow="0" w:lastRow="0" w:firstColumn="0" w:lastColumn="0" w:oddVBand="0" w:evenVBand="0" w:oddHBand="1" w:evenHBand="0" w:firstRowFirstColumn="0" w:firstRowLastColumn="0" w:lastRowFirstColumn="0" w:lastRowLastColumn="0"/>
            </w:pPr>
            <w:r>
              <w:t>U</w:t>
            </w:r>
          </w:p>
        </w:tc>
      </w:tr>
      <w:tr w:rsidR="00D57510" w:rsidRPr="00E87255" w14:paraId="55EA53A5" w14:textId="77777777" w:rsidTr="00B95C65">
        <w:trPr>
          <w:cnfStyle w:val="000000010000" w:firstRow="0" w:lastRow="0" w:firstColumn="0" w:lastColumn="0" w:oddVBand="0" w:evenVBand="0" w:oddHBand="0" w:evenHBand="1" w:firstRowFirstColumn="0" w:firstRowLastColumn="0" w:lastRowFirstColumn="0" w:lastRowLastColumn="0"/>
          <w:trHeight w:val="765"/>
        </w:trPr>
        <w:tc>
          <w:tcPr>
            <w:cnfStyle w:val="001000000000" w:firstRow="0" w:lastRow="0" w:firstColumn="1" w:lastColumn="0" w:oddVBand="0" w:evenVBand="0" w:oddHBand="0" w:evenHBand="0" w:firstRowFirstColumn="0" w:firstRowLastColumn="0" w:lastRowFirstColumn="0" w:lastRowLastColumn="0"/>
            <w:tcW w:w="1985" w:type="dxa"/>
            <w:hideMark/>
          </w:tcPr>
          <w:p w14:paraId="78FBC2B9" w14:textId="77777777" w:rsidR="00D57510" w:rsidRPr="00E87255" w:rsidRDefault="00D57510" w:rsidP="00B95C65">
            <w:r w:rsidRPr="00E87255">
              <w:t>Demomodus erstellt</w:t>
            </w:r>
          </w:p>
        </w:tc>
        <w:tc>
          <w:tcPr>
            <w:tcW w:w="3260" w:type="dxa"/>
            <w:hideMark/>
          </w:tcPr>
          <w:p w14:paraId="6D6A37D4" w14:textId="77777777" w:rsidR="00D57510" w:rsidRPr="00E87255" w:rsidRDefault="00D57510" w:rsidP="00B95C65">
            <w:pPr>
              <w:cnfStyle w:val="000000010000" w:firstRow="0" w:lastRow="0" w:firstColumn="0" w:lastColumn="0" w:oddVBand="0" w:evenVBand="0" w:oddHBand="0" w:evenHBand="1" w:firstRowFirstColumn="0" w:firstRowLastColumn="0" w:lastRowFirstColumn="0" w:lastRowLastColumn="0"/>
            </w:pPr>
            <w:r w:rsidRPr="00E87255">
              <w:t>durch einen Demomodus auf die Applikation aufmerksam gemacht werden, damit ich animiert werde, den Surface zu bedienen.</w:t>
            </w:r>
          </w:p>
        </w:tc>
        <w:tc>
          <w:tcPr>
            <w:tcW w:w="3431" w:type="dxa"/>
            <w:hideMark/>
          </w:tcPr>
          <w:p w14:paraId="1EECB8BA" w14:textId="77777777" w:rsidR="00D57510" w:rsidRPr="00E87255" w:rsidRDefault="00D57510" w:rsidP="00B95C65">
            <w:pPr>
              <w:cnfStyle w:val="000000010000" w:firstRow="0" w:lastRow="0" w:firstColumn="0" w:lastColumn="0" w:oddVBand="0" w:evenVBand="0" w:oddHBand="0" w:evenHBand="1" w:firstRowFirstColumn="0" w:firstRowLastColumn="0" w:lastRowFirstColumn="0" w:lastRowLastColumn="0"/>
            </w:pPr>
          </w:p>
        </w:tc>
        <w:tc>
          <w:tcPr>
            <w:tcW w:w="743" w:type="dxa"/>
            <w:hideMark/>
          </w:tcPr>
          <w:p w14:paraId="7A778305" w14:textId="77777777" w:rsidR="00D57510" w:rsidRPr="00E87255" w:rsidRDefault="00D57510" w:rsidP="00B95C65">
            <w:pPr>
              <w:jc w:val="center"/>
              <w:cnfStyle w:val="000000010000" w:firstRow="0" w:lastRow="0" w:firstColumn="0" w:lastColumn="0" w:oddVBand="0" w:evenVBand="0" w:oddHBand="0" w:evenHBand="1" w:firstRowFirstColumn="0" w:firstRowLastColumn="0" w:lastRowFirstColumn="0" w:lastRowLastColumn="0"/>
            </w:pPr>
            <w:r>
              <w:t>U</w:t>
            </w:r>
          </w:p>
        </w:tc>
      </w:tr>
      <w:tr w:rsidR="00D57510" w:rsidRPr="00E87255" w14:paraId="3CE6FC74" w14:textId="77777777" w:rsidTr="00B95C65">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985" w:type="dxa"/>
            <w:hideMark/>
          </w:tcPr>
          <w:p w14:paraId="1997D276" w14:textId="77777777" w:rsidR="00D57510" w:rsidRPr="00E87255" w:rsidRDefault="00D57510" w:rsidP="00B95C65">
            <w:r w:rsidRPr="00E87255">
              <w:t>Demomodus erkennen und verlassen</w:t>
            </w:r>
          </w:p>
        </w:tc>
        <w:tc>
          <w:tcPr>
            <w:tcW w:w="3260" w:type="dxa"/>
            <w:hideMark/>
          </w:tcPr>
          <w:p w14:paraId="7071B375" w14:textId="77777777" w:rsidR="00D57510" w:rsidRPr="00E87255" w:rsidRDefault="00D57510" w:rsidP="00B95C65">
            <w:pPr>
              <w:cnfStyle w:val="000000100000" w:firstRow="0" w:lastRow="0" w:firstColumn="0" w:lastColumn="0" w:oddVBand="0" w:evenVBand="0" w:oddHBand="1" w:evenHBand="0" w:firstRowFirstColumn="0" w:firstRowLastColumn="0" w:lastRowFirstColumn="0" w:lastRowLastColumn="0"/>
            </w:pPr>
            <w:r w:rsidRPr="00E87255">
              <w:t>den Demo Modus erkennen, damit ich diesen verlassen kann, um selbst zu navigieren.</w:t>
            </w:r>
          </w:p>
        </w:tc>
        <w:tc>
          <w:tcPr>
            <w:tcW w:w="3431" w:type="dxa"/>
            <w:hideMark/>
          </w:tcPr>
          <w:p w14:paraId="54FE915B" w14:textId="77777777" w:rsidR="00D57510" w:rsidRPr="00E87255" w:rsidRDefault="00D57510" w:rsidP="00B95C65">
            <w:pPr>
              <w:cnfStyle w:val="000000100000" w:firstRow="0" w:lastRow="0" w:firstColumn="0" w:lastColumn="0" w:oddVBand="0" w:evenVBand="0" w:oddHBand="1" w:evenHBand="0" w:firstRowFirstColumn="0" w:firstRowLastColumn="0" w:lastRowFirstColumn="0" w:lastRowLastColumn="0"/>
            </w:pPr>
          </w:p>
        </w:tc>
        <w:tc>
          <w:tcPr>
            <w:tcW w:w="743" w:type="dxa"/>
            <w:hideMark/>
          </w:tcPr>
          <w:p w14:paraId="451B21A8" w14:textId="77777777" w:rsidR="00D57510" w:rsidRPr="00E87255" w:rsidRDefault="00D57510" w:rsidP="00B95C65">
            <w:pPr>
              <w:jc w:val="center"/>
              <w:cnfStyle w:val="000000100000" w:firstRow="0" w:lastRow="0" w:firstColumn="0" w:lastColumn="0" w:oddVBand="0" w:evenVBand="0" w:oddHBand="1" w:evenHBand="0" w:firstRowFirstColumn="0" w:firstRowLastColumn="0" w:lastRowFirstColumn="0" w:lastRowLastColumn="0"/>
            </w:pPr>
            <w:r>
              <w:t>U</w:t>
            </w:r>
          </w:p>
        </w:tc>
      </w:tr>
      <w:tr w:rsidR="00D57510" w:rsidRPr="00E87255" w14:paraId="27186EB8" w14:textId="77777777" w:rsidTr="00B95C65">
        <w:trPr>
          <w:cnfStyle w:val="000000010000" w:firstRow="0" w:lastRow="0" w:firstColumn="0" w:lastColumn="0" w:oddVBand="0" w:evenVBand="0" w:oddHBand="0" w:evenHBand="1" w:firstRowFirstColumn="0" w:firstRowLastColumn="0" w:lastRowFirstColumn="0" w:lastRowLastColumn="0"/>
          <w:trHeight w:val="765"/>
        </w:trPr>
        <w:tc>
          <w:tcPr>
            <w:cnfStyle w:val="001000000000" w:firstRow="0" w:lastRow="0" w:firstColumn="1" w:lastColumn="0" w:oddVBand="0" w:evenVBand="0" w:oddHBand="0" w:evenHBand="0" w:firstRowFirstColumn="0" w:firstRowLastColumn="0" w:lastRowFirstColumn="0" w:lastRowLastColumn="0"/>
            <w:tcW w:w="1985" w:type="dxa"/>
            <w:hideMark/>
          </w:tcPr>
          <w:p w14:paraId="046FC07E" w14:textId="77777777" w:rsidR="00D57510" w:rsidRPr="00E87255" w:rsidRDefault="00D57510" w:rsidP="00B95C65">
            <w:r w:rsidRPr="00E87255">
              <w:t>Animation für Lesemodus</w:t>
            </w:r>
          </w:p>
        </w:tc>
        <w:tc>
          <w:tcPr>
            <w:tcW w:w="3260" w:type="dxa"/>
            <w:hideMark/>
          </w:tcPr>
          <w:p w14:paraId="4E3846CA" w14:textId="77777777" w:rsidR="00D57510" w:rsidRPr="00E87255" w:rsidRDefault="00D57510" w:rsidP="00B95C65">
            <w:pPr>
              <w:cnfStyle w:val="000000010000" w:firstRow="0" w:lastRow="0" w:firstColumn="0" w:lastColumn="0" w:oddVBand="0" w:evenVBand="0" w:oddHBand="0" w:evenHBand="1" w:firstRowFirstColumn="0" w:firstRowLastColumn="0" w:lastRowFirstColumn="0" w:lastRowLastColumn="0"/>
            </w:pPr>
            <w:r w:rsidRPr="00E87255">
              <w:t>eine Animation sehen, wenn ich in den Lesemodus wechsle, damit mir die Applikation mehr Spass macht.</w:t>
            </w:r>
          </w:p>
        </w:tc>
        <w:tc>
          <w:tcPr>
            <w:tcW w:w="3431" w:type="dxa"/>
            <w:hideMark/>
          </w:tcPr>
          <w:p w14:paraId="600082E1" w14:textId="77777777" w:rsidR="00D57510" w:rsidRPr="00E87255" w:rsidRDefault="00D57510" w:rsidP="00B95C65">
            <w:pPr>
              <w:cnfStyle w:val="000000010000" w:firstRow="0" w:lastRow="0" w:firstColumn="0" w:lastColumn="0" w:oddVBand="0" w:evenVBand="0" w:oddHBand="0" w:evenHBand="1" w:firstRowFirstColumn="0" w:firstRowLastColumn="0" w:lastRowFirstColumn="0" w:lastRowLastColumn="0"/>
            </w:pPr>
          </w:p>
        </w:tc>
        <w:tc>
          <w:tcPr>
            <w:tcW w:w="743" w:type="dxa"/>
            <w:hideMark/>
          </w:tcPr>
          <w:p w14:paraId="0EA9E73B" w14:textId="77777777" w:rsidR="00D57510" w:rsidRPr="00E87255" w:rsidRDefault="00D57510" w:rsidP="00B95C65">
            <w:pPr>
              <w:jc w:val="center"/>
              <w:cnfStyle w:val="000000010000" w:firstRow="0" w:lastRow="0" w:firstColumn="0" w:lastColumn="0" w:oddVBand="0" w:evenVBand="0" w:oddHBand="0" w:evenHBand="1" w:firstRowFirstColumn="0" w:firstRowLastColumn="0" w:lastRowFirstColumn="0" w:lastRowLastColumn="0"/>
            </w:pPr>
            <w:r>
              <w:t>U</w:t>
            </w:r>
          </w:p>
        </w:tc>
      </w:tr>
      <w:tr w:rsidR="00D57510" w:rsidRPr="00E87255" w14:paraId="1AE38C96" w14:textId="77777777" w:rsidTr="00B95C65">
        <w:trPr>
          <w:cnfStyle w:val="000000100000" w:firstRow="0" w:lastRow="0" w:firstColumn="0" w:lastColumn="0" w:oddVBand="0" w:evenVBand="0" w:oddHBand="1" w:evenHBand="0" w:firstRowFirstColumn="0" w:firstRowLastColumn="0" w:lastRowFirstColumn="0" w:lastRowLastColumn="0"/>
          <w:trHeight w:val="765"/>
        </w:trPr>
        <w:tc>
          <w:tcPr>
            <w:cnfStyle w:val="001000000000" w:firstRow="0" w:lastRow="0" w:firstColumn="1" w:lastColumn="0" w:oddVBand="0" w:evenVBand="0" w:oddHBand="0" w:evenHBand="0" w:firstRowFirstColumn="0" w:firstRowLastColumn="0" w:lastRowFirstColumn="0" w:lastRowLastColumn="0"/>
            <w:tcW w:w="1985" w:type="dxa"/>
            <w:hideMark/>
          </w:tcPr>
          <w:p w14:paraId="6F5C49BB" w14:textId="77777777" w:rsidR="00D57510" w:rsidRPr="00E87255" w:rsidRDefault="00D57510" w:rsidP="00B95C65">
            <w:r w:rsidRPr="00E87255">
              <w:t>Platzsparende Darstellung der Tags</w:t>
            </w:r>
          </w:p>
        </w:tc>
        <w:tc>
          <w:tcPr>
            <w:tcW w:w="3260" w:type="dxa"/>
            <w:hideMark/>
          </w:tcPr>
          <w:p w14:paraId="42857050" w14:textId="77777777" w:rsidR="00D57510" w:rsidRPr="00E87255" w:rsidRDefault="00D57510" w:rsidP="00B95C65">
            <w:pPr>
              <w:cnfStyle w:val="000000100000" w:firstRow="0" w:lastRow="0" w:firstColumn="0" w:lastColumn="0" w:oddVBand="0" w:evenVBand="0" w:oddHBand="1" w:evenHBand="0" w:firstRowFirstColumn="0" w:firstRowLastColumn="0" w:lastRowFirstColumn="0" w:lastRowLastColumn="0"/>
            </w:pPr>
            <w:r w:rsidRPr="00E87255">
              <w:t>die zu einer PN zugehörigen Begriffe platzsparend darstellen, damit mir mehr Informationen gleichzeitig angezeigt werden.</w:t>
            </w:r>
          </w:p>
        </w:tc>
        <w:tc>
          <w:tcPr>
            <w:tcW w:w="3431" w:type="dxa"/>
            <w:hideMark/>
          </w:tcPr>
          <w:p w14:paraId="14327DC3" w14:textId="77777777" w:rsidR="00D57510" w:rsidRPr="00E87255" w:rsidRDefault="00D57510" w:rsidP="00B95C65">
            <w:pPr>
              <w:cnfStyle w:val="000000100000" w:firstRow="0" w:lastRow="0" w:firstColumn="0" w:lastColumn="0" w:oddVBand="0" w:evenVBand="0" w:oddHBand="1" w:evenHBand="0" w:firstRowFirstColumn="0" w:firstRowLastColumn="0" w:lastRowFirstColumn="0" w:lastRowLastColumn="0"/>
            </w:pPr>
          </w:p>
        </w:tc>
        <w:tc>
          <w:tcPr>
            <w:tcW w:w="743" w:type="dxa"/>
            <w:hideMark/>
          </w:tcPr>
          <w:p w14:paraId="700F6D5D" w14:textId="77777777" w:rsidR="00D57510" w:rsidRPr="00E87255" w:rsidRDefault="00D57510" w:rsidP="00B95C65">
            <w:pPr>
              <w:jc w:val="center"/>
              <w:cnfStyle w:val="000000100000" w:firstRow="0" w:lastRow="0" w:firstColumn="0" w:lastColumn="0" w:oddVBand="0" w:evenVBand="0" w:oddHBand="1" w:evenHBand="0" w:firstRowFirstColumn="0" w:firstRowLastColumn="0" w:lastRowFirstColumn="0" w:lastRowLastColumn="0"/>
            </w:pPr>
            <w:r>
              <w:t>U</w:t>
            </w:r>
          </w:p>
        </w:tc>
      </w:tr>
      <w:tr w:rsidR="00D57510" w:rsidRPr="00E87255" w14:paraId="4D5EF61B" w14:textId="77777777" w:rsidTr="00B95C65">
        <w:trPr>
          <w:cnfStyle w:val="000000010000" w:firstRow="0" w:lastRow="0" w:firstColumn="0" w:lastColumn="0" w:oddVBand="0" w:evenVBand="0" w:oddHBand="0" w:evenHBand="1" w:firstRowFirstColumn="0" w:firstRowLastColumn="0" w:lastRowFirstColumn="0" w:lastRowLastColumn="0"/>
          <w:trHeight w:val="765"/>
        </w:trPr>
        <w:tc>
          <w:tcPr>
            <w:cnfStyle w:val="001000000000" w:firstRow="0" w:lastRow="0" w:firstColumn="1" w:lastColumn="0" w:oddVBand="0" w:evenVBand="0" w:oddHBand="0" w:evenHBand="0" w:firstRowFirstColumn="0" w:firstRowLastColumn="0" w:lastRowFirstColumn="0" w:lastRowLastColumn="0"/>
            <w:tcW w:w="1985" w:type="dxa"/>
            <w:hideMark/>
          </w:tcPr>
          <w:p w14:paraId="26951D73" w14:textId="77777777" w:rsidR="00D57510" w:rsidRPr="00E87255" w:rsidRDefault="00D57510" w:rsidP="00B95C65">
            <w:r w:rsidRPr="00E87255">
              <w:t>Animation Übersicht -&gt; Filter</w:t>
            </w:r>
          </w:p>
        </w:tc>
        <w:tc>
          <w:tcPr>
            <w:tcW w:w="3260" w:type="dxa"/>
            <w:hideMark/>
          </w:tcPr>
          <w:p w14:paraId="41979F24" w14:textId="77777777" w:rsidR="00D57510" w:rsidRPr="00E87255" w:rsidRDefault="00D57510" w:rsidP="00B95C65">
            <w:pPr>
              <w:cnfStyle w:val="000000010000" w:firstRow="0" w:lastRow="0" w:firstColumn="0" w:lastColumn="0" w:oddVBand="0" w:evenVBand="0" w:oddHBand="0" w:evenHBand="1" w:firstRowFirstColumn="0" w:firstRowLastColumn="0" w:lastRowFirstColumn="0" w:lastRowLastColumn="0"/>
            </w:pPr>
            <w:r w:rsidRPr="00E87255">
              <w:t>eine Animation sehen, wenn die Kriterienliste für das Filtern geöffnet wird, damit ich den Filtermodus erkenne.</w:t>
            </w:r>
          </w:p>
        </w:tc>
        <w:tc>
          <w:tcPr>
            <w:tcW w:w="3431" w:type="dxa"/>
            <w:hideMark/>
          </w:tcPr>
          <w:p w14:paraId="70C1042A" w14:textId="77777777" w:rsidR="00D57510" w:rsidRPr="00E87255" w:rsidRDefault="00D57510" w:rsidP="00B95C65">
            <w:pPr>
              <w:cnfStyle w:val="000000010000" w:firstRow="0" w:lastRow="0" w:firstColumn="0" w:lastColumn="0" w:oddVBand="0" w:evenVBand="0" w:oddHBand="0" w:evenHBand="1" w:firstRowFirstColumn="0" w:firstRowLastColumn="0" w:lastRowFirstColumn="0" w:lastRowLastColumn="0"/>
            </w:pPr>
          </w:p>
        </w:tc>
        <w:tc>
          <w:tcPr>
            <w:tcW w:w="743" w:type="dxa"/>
            <w:hideMark/>
          </w:tcPr>
          <w:p w14:paraId="37C9A22A" w14:textId="77777777" w:rsidR="00D57510" w:rsidRPr="00E87255" w:rsidRDefault="00D57510" w:rsidP="00B95C65">
            <w:pPr>
              <w:jc w:val="center"/>
              <w:cnfStyle w:val="000000010000" w:firstRow="0" w:lastRow="0" w:firstColumn="0" w:lastColumn="0" w:oddVBand="0" w:evenVBand="0" w:oddHBand="0" w:evenHBand="1" w:firstRowFirstColumn="0" w:firstRowLastColumn="0" w:lastRowFirstColumn="0" w:lastRowLastColumn="0"/>
            </w:pPr>
            <w:r>
              <w:t>U</w:t>
            </w:r>
          </w:p>
        </w:tc>
      </w:tr>
      <w:tr w:rsidR="00D57510" w:rsidRPr="00E87255" w14:paraId="0DB31E74" w14:textId="77777777" w:rsidTr="00B95C65">
        <w:trPr>
          <w:cnfStyle w:val="000000100000" w:firstRow="0" w:lastRow="0" w:firstColumn="0" w:lastColumn="0" w:oddVBand="0" w:evenVBand="0" w:oddHBand="1" w:evenHBand="0" w:firstRowFirstColumn="0" w:firstRowLastColumn="0" w:lastRowFirstColumn="0" w:lastRowLastColumn="0"/>
          <w:trHeight w:val="1020"/>
        </w:trPr>
        <w:tc>
          <w:tcPr>
            <w:cnfStyle w:val="001000000000" w:firstRow="0" w:lastRow="0" w:firstColumn="1" w:lastColumn="0" w:oddVBand="0" w:evenVBand="0" w:oddHBand="0" w:evenHBand="0" w:firstRowFirstColumn="0" w:firstRowLastColumn="0" w:lastRowFirstColumn="0" w:lastRowLastColumn="0"/>
            <w:tcW w:w="1985" w:type="dxa"/>
            <w:hideMark/>
          </w:tcPr>
          <w:p w14:paraId="4F144346" w14:textId="77777777" w:rsidR="00D57510" w:rsidRPr="00E87255" w:rsidRDefault="00D57510" w:rsidP="00B95C65">
            <w:r w:rsidRPr="00E87255">
              <w:lastRenderedPageBreak/>
              <w:t>Kontextmenu bei Tag antippen</w:t>
            </w:r>
          </w:p>
        </w:tc>
        <w:tc>
          <w:tcPr>
            <w:tcW w:w="3260" w:type="dxa"/>
            <w:hideMark/>
          </w:tcPr>
          <w:p w14:paraId="5765A99F" w14:textId="77777777" w:rsidR="00D57510" w:rsidRPr="00E87255" w:rsidRDefault="00D57510" w:rsidP="00B95C65">
            <w:pPr>
              <w:cnfStyle w:val="000000100000" w:firstRow="0" w:lastRow="0" w:firstColumn="0" w:lastColumn="0" w:oddVBand="0" w:evenVBand="0" w:oddHBand="1" w:evenHBand="0" w:firstRowFirstColumn="0" w:firstRowLastColumn="0" w:lastRowFirstColumn="0" w:lastRowLastColumn="0"/>
            </w:pPr>
            <w:r w:rsidRPr="00E87255">
              <w:t>beim Antippen eines Tags ein Kontextmenu für weiteres Filtern anzeigen, damit ich entweder alle PN zu einem Thema anzeigen kann oder die aktuelle Auswahl weiter einschränken kann.</w:t>
            </w:r>
          </w:p>
        </w:tc>
        <w:tc>
          <w:tcPr>
            <w:tcW w:w="3431" w:type="dxa"/>
            <w:hideMark/>
          </w:tcPr>
          <w:p w14:paraId="722926C1" w14:textId="77777777" w:rsidR="00D57510" w:rsidRPr="00E87255" w:rsidRDefault="00D57510" w:rsidP="00B95C65">
            <w:pPr>
              <w:cnfStyle w:val="000000100000" w:firstRow="0" w:lastRow="0" w:firstColumn="0" w:lastColumn="0" w:oddVBand="0" w:evenVBand="0" w:oddHBand="1" w:evenHBand="0" w:firstRowFirstColumn="0" w:firstRowLastColumn="0" w:lastRowFirstColumn="0" w:lastRowLastColumn="0"/>
            </w:pPr>
          </w:p>
        </w:tc>
        <w:tc>
          <w:tcPr>
            <w:tcW w:w="743" w:type="dxa"/>
            <w:hideMark/>
          </w:tcPr>
          <w:p w14:paraId="2FC0ACD4" w14:textId="77777777" w:rsidR="00D57510" w:rsidRPr="00E87255" w:rsidRDefault="00D57510" w:rsidP="00B95C65">
            <w:pPr>
              <w:jc w:val="center"/>
              <w:cnfStyle w:val="000000100000" w:firstRow="0" w:lastRow="0" w:firstColumn="0" w:lastColumn="0" w:oddVBand="0" w:evenVBand="0" w:oddHBand="1" w:evenHBand="0" w:firstRowFirstColumn="0" w:firstRowLastColumn="0" w:lastRowFirstColumn="0" w:lastRowLastColumn="0"/>
            </w:pPr>
            <w:r>
              <w:t>U</w:t>
            </w:r>
          </w:p>
        </w:tc>
      </w:tr>
      <w:tr w:rsidR="00D57510" w:rsidRPr="00E87255" w14:paraId="02EB3144" w14:textId="77777777" w:rsidTr="00B95C65">
        <w:trPr>
          <w:cnfStyle w:val="000000010000" w:firstRow="0" w:lastRow="0" w:firstColumn="0" w:lastColumn="0" w:oddVBand="0" w:evenVBand="0" w:oddHBand="0" w:evenHBand="1" w:firstRowFirstColumn="0" w:firstRowLastColumn="0" w:lastRowFirstColumn="0" w:lastRowLastColumn="0"/>
          <w:trHeight w:val="1020"/>
        </w:trPr>
        <w:tc>
          <w:tcPr>
            <w:cnfStyle w:val="001000000000" w:firstRow="0" w:lastRow="0" w:firstColumn="1" w:lastColumn="0" w:oddVBand="0" w:evenVBand="0" w:oddHBand="0" w:evenHBand="0" w:firstRowFirstColumn="0" w:firstRowLastColumn="0" w:lastRowFirstColumn="0" w:lastRowLastColumn="0"/>
            <w:tcW w:w="1985" w:type="dxa"/>
            <w:hideMark/>
          </w:tcPr>
          <w:p w14:paraId="2BA40F06" w14:textId="77777777" w:rsidR="00D57510" w:rsidRPr="00E87255" w:rsidRDefault="00D57510" w:rsidP="00B95C65">
            <w:r w:rsidRPr="00E87255">
              <w:t>Weisser Rand bei Bild erkannt und so ausgeschnitten</w:t>
            </w:r>
          </w:p>
        </w:tc>
        <w:tc>
          <w:tcPr>
            <w:tcW w:w="3260" w:type="dxa"/>
            <w:hideMark/>
          </w:tcPr>
          <w:p w14:paraId="4FE12C93" w14:textId="77777777" w:rsidR="00D57510" w:rsidRPr="00E87255" w:rsidRDefault="00D57510" w:rsidP="00B95C65">
            <w:pPr>
              <w:cnfStyle w:val="000000010000" w:firstRow="0" w:lastRow="0" w:firstColumn="0" w:lastColumn="0" w:oddVBand="0" w:evenVBand="0" w:oddHBand="0" w:evenHBand="1" w:firstRowFirstColumn="0" w:firstRowLastColumn="0" w:lastRowFirstColumn="0" w:lastRowLastColumn="0"/>
            </w:pPr>
            <w:r w:rsidRPr="00E87255">
              <w:t>bei der Miniaturansicht einer PN mit zugehörigem Bild das Bild in möglichst grosser Form darstellen (grosse Bilder der PN auch im Querformat), damit ich die PN besser erkennen kann.</w:t>
            </w:r>
          </w:p>
        </w:tc>
        <w:tc>
          <w:tcPr>
            <w:tcW w:w="3431" w:type="dxa"/>
            <w:hideMark/>
          </w:tcPr>
          <w:p w14:paraId="0C77E39D" w14:textId="77777777" w:rsidR="00D57510" w:rsidRPr="00E87255" w:rsidRDefault="00D57510" w:rsidP="00B95C65">
            <w:pPr>
              <w:cnfStyle w:val="000000010000" w:firstRow="0" w:lastRow="0" w:firstColumn="0" w:lastColumn="0" w:oddVBand="0" w:evenVBand="0" w:oddHBand="0" w:evenHBand="1" w:firstRowFirstColumn="0" w:firstRowLastColumn="0" w:lastRowFirstColumn="0" w:lastRowLastColumn="0"/>
            </w:pPr>
          </w:p>
        </w:tc>
        <w:tc>
          <w:tcPr>
            <w:tcW w:w="743" w:type="dxa"/>
            <w:hideMark/>
          </w:tcPr>
          <w:p w14:paraId="6E63BA33" w14:textId="77777777" w:rsidR="00D57510" w:rsidRPr="00E87255" w:rsidRDefault="00D57510" w:rsidP="00B95C65">
            <w:pPr>
              <w:keepNext/>
              <w:jc w:val="center"/>
              <w:cnfStyle w:val="000000010000" w:firstRow="0" w:lastRow="0" w:firstColumn="0" w:lastColumn="0" w:oddVBand="0" w:evenVBand="0" w:oddHBand="0" w:evenHBand="1" w:firstRowFirstColumn="0" w:firstRowLastColumn="0" w:lastRowFirstColumn="0" w:lastRowLastColumn="0"/>
            </w:pPr>
            <w:r>
              <w:t>U</w:t>
            </w:r>
          </w:p>
        </w:tc>
      </w:tr>
    </w:tbl>
    <w:p w14:paraId="13CD9F33" w14:textId="77777777" w:rsidR="00D57510" w:rsidRDefault="00D57510" w:rsidP="00D57510">
      <w:pPr>
        <w:pStyle w:val="Caption"/>
      </w:pPr>
      <w:bookmarkStart w:id="27" w:name="_Toc311475570"/>
      <w:bookmarkStart w:id="28" w:name="_Toc311819805"/>
      <w:r>
        <w:t xml:space="preserve">Tabelle </w:t>
      </w:r>
      <w:fldSimple w:instr=" SEQ Tabelle \* ARABIC ">
        <w:r>
          <w:rPr>
            <w:noProof/>
          </w:rPr>
          <w:t>1</w:t>
        </w:r>
      </w:fldSimple>
      <w:r>
        <w:t xml:space="preserve"> - User Stories</w:t>
      </w:r>
      <w:bookmarkEnd w:id="27"/>
      <w:bookmarkEnd w:id="28"/>
    </w:p>
    <w:p w14:paraId="5261226C" w14:textId="77777777" w:rsidR="000027DE" w:rsidRDefault="000027DE">
      <w:pPr>
        <w:rPr>
          <w:rFonts w:asciiTheme="majorHAnsi" w:hAnsiTheme="majorHAnsi"/>
          <w:b/>
          <w:bCs/>
          <w:color w:val="4F4F59"/>
          <w:spacing w:val="15"/>
          <w:sz w:val="24"/>
          <w:szCs w:val="22"/>
        </w:rPr>
      </w:pPr>
      <w:r>
        <w:br w:type="page"/>
      </w:r>
    </w:p>
    <w:p w14:paraId="7372713B" w14:textId="77777777" w:rsidR="00A06B4F" w:rsidRDefault="00D903AC" w:rsidP="00D903AC">
      <w:pPr>
        <w:pStyle w:val="Heading1"/>
      </w:pPr>
      <w:bookmarkStart w:id="29" w:name="_Toc311821270"/>
      <w:r>
        <w:lastRenderedPageBreak/>
        <w:t>Nichtfunktionale Anforderungen</w:t>
      </w:r>
      <w:bookmarkEnd w:id="29"/>
    </w:p>
    <w:p w14:paraId="086EE923" w14:textId="77777777" w:rsidR="00BC7DC8" w:rsidRPr="00BC7DC8" w:rsidRDefault="009C0035" w:rsidP="00BC7DC8">
      <w:r>
        <w:t>Die</w:t>
      </w:r>
      <w:r w:rsidR="00BC7DC8">
        <w:t xml:space="preserve"> nichtfunktionale</w:t>
      </w:r>
      <w:r>
        <w:t>n</w:t>
      </w:r>
      <w:r w:rsidR="00BC7DC8">
        <w:t xml:space="preserve"> Anforderungen lassen sic</w:t>
      </w:r>
      <w:r w:rsidR="00304E67">
        <w:t>h</w:t>
      </w:r>
      <w:r w:rsidR="00AC55DB">
        <w:t xml:space="preserve"> zum Teil</w:t>
      </w:r>
      <w:r w:rsidR="00304E67">
        <w:t xml:space="preserve"> aus den User Stories ableiten</w:t>
      </w:r>
      <w:r w:rsidR="00DE6631">
        <w:t>.</w:t>
      </w:r>
      <w:r w:rsidR="00AC55DB">
        <w:t xml:space="preserve"> Einige Anforderungen, wie z.B. die Wartbarkeit, können jedoch nicht daraus abgeleitet werden. Deshalb ist es notwendig, diese in diesem Dokument festzuhalten.</w:t>
      </w:r>
    </w:p>
    <w:p w14:paraId="21F28B34" w14:textId="77777777" w:rsidR="00D903AC" w:rsidRPr="004A0A14" w:rsidRDefault="004C74AF" w:rsidP="004A0A14">
      <w:pPr>
        <w:pStyle w:val="Heading2"/>
      </w:pPr>
      <w:bookmarkStart w:id="30" w:name="_Toc311821271"/>
      <w:r w:rsidRPr="004A0A14">
        <w:t>Funktionalität</w:t>
      </w:r>
      <w:bookmarkEnd w:id="30"/>
    </w:p>
    <w:p w14:paraId="70D31929" w14:textId="77777777" w:rsidR="004C74AF" w:rsidRDefault="004C74AF" w:rsidP="004A0A14">
      <w:pPr>
        <w:pStyle w:val="Heading3"/>
      </w:pPr>
      <w:bookmarkStart w:id="31" w:name="_Toc311821272"/>
      <w:r w:rsidRPr="004A0A14">
        <w:t>Angemessenheit</w:t>
      </w:r>
      <w:bookmarkEnd w:id="31"/>
    </w:p>
    <w:p w14:paraId="6D7940D7" w14:textId="77777777" w:rsidR="002303D2" w:rsidRDefault="00880C70" w:rsidP="004A0A14">
      <w:r>
        <w:t>Die Zeit, während der ein Anwender die Applikation benutz</w:t>
      </w:r>
      <w:r w:rsidR="00B5250D">
        <w:t>t</w:t>
      </w:r>
      <w:r>
        <w:t>, ist kurz. D</w:t>
      </w:r>
      <w:r w:rsidR="002303D2">
        <w:t xml:space="preserve">ie Software </w:t>
      </w:r>
      <w:r w:rsidR="00E26875">
        <w:t>soll</w:t>
      </w:r>
      <w:r>
        <w:t xml:space="preserve"> </w:t>
      </w:r>
      <w:r w:rsidR="001A7C8C">
        <w:t xml:space="preserve">für ihren Zweck </w:t>
      </w:r>
      <w:r w:rsidR="00D77BBE">
        <w:t xml:space="preserve">der Bereitstellung von Informationen über bisherige Projekte der Zühlke Engineering AG </w:t>
      </w:r>
      <w:r w:rsidR="001A7C8C">
        <w:t>und auch zur Unterhaltung</w:t>
      </w:r>
      <w:r w:rsidR="00E26875">
        <w:t xml:space="preserve"> während einer kurzen Zeitdauer</w:t>
      </w:r>
      <w:r w:rsidR="001A7C8C">
        <w:t xml:space="preserve"> </w:t>
      </w:r>
      <w:r w:rsidR="00D77BBE">
        <w:t>g</w:t>
      </w:r>
      <w:r w:rsidR="002303D2">
        <w:t>ut geeignet</w:t>
      </w:r>
      <w:r w:rsidR="00E26875">
        <w:t xml:space="preserve"> sein</w:t>
      </w:r>
      <w:r w:rsidR="002303D2">
        <w:t>.</w:t>
      </w:r>
      <w:r w:rsidR="00E26875">
        <w:t xml:space="preserve"> Darum soll sie eine Funktionalität mit einer begrenzten Anzahl an Funktionen zur Verfügung stellen</w:t>
      </w:r>
      <w:r w:rsidR="00EE0615">
        <w:t xml:space="preserve"> (browsen, </w:t>
      </w:r>
      <w:r w:rsidR="00E04D23">
        <w:t>filtern</w:t>
      </w:r>
      <w:r w:rsidR="00EE0615">
        <w:t xml:space="preserve">, </w:t>
      </w:r>
      <w:r w:rsidR="00872DCC">
        <w:t>lesen</w:t>
      </w:r>
      <w:r w:rsidR="00E04D23">
        <w:t>)</w:t>
      </w:r>
      <w:r w:rsidR="00E26875">
        <w:t>.</w:t>
      </w:r>
      <w:r w:rsidR="00410DE2">
        <w:t xml:space="preserve"> Die Angemessenheit wird durch einen Usability Tests gemessen und verifiziert.</w:t>
      </w:r>
    </w:p>
    <w:p w14:paraId="5FB95730" w14:textId="77777777" w:rsidR="004C74AF" w:rsidRPr="00A378EA" w:rsidRDefault="004C74AF" w:rsidP="004C74AF">
      <w:pPr>
        <w:pStyle w:val="Heading2"/>
      </w:pPr>
      <w:bookmarkStart w:id="32" w:name="_Toc311821273"/>
      <w:r w:rsidRPr="00A378EA">
        <w:t>Zuverlässigkeit</w:t>
      </w:r>
      <w:bookmarkEnd w:id="32"/>
    </w:p>
    <w:p w14:paraId="6452B99B" w14:textId="77777777" w:rsidR="00B358BE" w:rsidRDefault="00B358BE" w:rsidP="00B358BE">
      <w:pPr>
        <w:pStyle w:val="Heading3"/>
      </w:pPr>
      <w:bookmarkStart w:id="33" w:name="_Toc311821274"/>
      <w:commentRangeStart w:id="34"/>
      <w:r w:rsidRPr="00A378EA">
        <w:t>Fehlertoleranz</w:t>
      </w:r>
      <w:bookmarkEnd w:id="33"/>
      <w:commentRangeEnd w:id="34"/>
      <w:r w:rsidR="005B5B7E">
        <w:rPr>
          <w:rStyle w:val="CommentReference"/>
          <w:color w:val="auto"/>
          <w:spacing w:val="0"/>
        </w:rPr>
        <w:commentReference w:id="34"/>
      </w:r>
    </w:p>
    <w:p w14:paraId="54A76219" w14:textId="77777777" w:rsidR="00B358BE" w:rsidRPr="00B358BE" w:rsidRDefault="00641110" w:rsidP="004C74AF">
      <w:r>
        <w:t xml:space="preserve">Es soll offensichtlich sein, bei welchen </w:t>
      </w:r>
      <w:r w:rsidR="004D3C3F">
        <w:t>Bildschirm-</w:t>
      </w:r>
      <w:r>
        <w:t xml:space="preserve">Elementen durch Touch eine Reaktion erzeugt werden kann. </w:t>
      </w:r>
      <w:r w:rsidR="00CB3477">
        <w:t>Wird ein Element berührt, welches nicht bedienbar ist</w:t>
      </w:r>
      <w:r>
        <w:t xml:space="preserve">, so weist </w:t>
      </w:r>
      <w:r w:rsidR="004D3C3F">
        <w:t>dies</w:t>
      </w:r>
      <w:r>
        <w:t xml:space="preserve">es den Nutzer </w:t>
      </w:r>
      <w:r w:rsidR="004D3C3F">
        <w:t xml:space="preserve">durch eine Animation </w:t>
      </w:r>
      <w:r>
        <w:t xml:space="preserve">optisch </w:t>
      </w:r>
      <w:r w:rsidR="004D3C3F">
        <w:t xml:space="preserve">darauf </w:t>
      </w:r>
      <w:r>
        <w:t>hin.</w:t>
      </w:r>
    </w:p>
    <w:p w14:paraId="346B3D69" w14:textId="77777777" w:rsidR="00456D39" w:rsidRDefault="00456D39" w:rsidP="00456D39">
      <w:pPr>
        <w:pStyle w:val="Heading2"/>
      </w:pPr>
      <w:bookmarkStart w:id="35" w:name="_Toc311821275"/>
      <w:r>
        <w:t>Benutzbarkeit</w:t>
      </w:r>
      <w:bookmarkEnd w:id="35"/>
    </w:p>
    <w:p w14:paraId="111FC74E" w14:textId="77777777" w:rsidR="00456D39" w:rsidRDefault="00456D39" w:rsidP="001137B6">
      <w:pPr>
        <w:pStyle w:val="Heading3"/>
      </w:pPr>
      <w:bookmarkStart w:id="36" w:name="_Toc311821276"/>
      <w:r>
        <w:t>Verständlichkeit</w:t>
      </w:r>
      <w:r w:rsidR="001137B6">
        <w:t xml:space="preserve"> &amp; Erlernbarkeit</w:t>
      </w:r>
      <w:bookmarkEnd w:id="36"/>
    </w:p>
    <w:p w14:paraId="0B2DACDE" w14:textId="0D80572F" w:rsidR="00F312A4" w:rsidRDefault="00F312A4" w:rsidP="00F312A4">
      <w:r>
        <w:t>Durch die begrenzte Zeit, die der Nutzer vor der Ap</w:t>
      </w:r>
      <w:r w:rsidR="004D3C3F">
        <w:t xml:space="preserve">plikation verbringt, muss diese </w:t>
      </w:r>
      <w:r w:rsidR="00E26875">
        <w:t>einfach</w:t>
      </w:r>
      <w:r w:rsidR="004D3C3F">
        <w:t xml:space="preserve"> </w:t>
      </w:r>
      <w:r w:rsidR="00E26875">
        <w:t>benutzbar</w:t>
      </w:r>
      <w:r w:rsidR="004D3C3F">
        <w:t xml:space="preserve"> sein</w:t>
      </w:r>
      <w:r>
        <w:t>.</w:t>
      </w:r>
      <w:r w:rsidR="00F415B7">
        <w:t xml:space="preserve"> Die</w:t>
      </w:r>
      <w:r w:rsidR="004D3C3F">
        <w:t xml:space="preserve"> Bedienung</w:t>
      </w:r>
      <w:r w:rsidR="00F415B7">
        <w:t xml:space="preserve"> soll </w:t>
      </w:r>
      <w:del w:id="37" w:author="Markus Stolze" w:date="2011-12-20T22:18:00Z">
        <w:r w:rsidR="00F415B7" w:rsidDel="00313040">
          <w:delText xml:space="preserve">vor allem ohne </w:delText>
        </w:r>
        <w:r w:rsidR="004D3C3F" w:rsidDel="00313040">
          <w:delText xml:space="preserve">Benötigung von </w:delText>
        </w:r>
        <w:r w:rsidR="00F415B7" w:rsidDel="00313040">
          <w:delText>Hilfsmittel</w:delText>
        </w:r>
        <w:r w:rsidR="004D3C3F" w:rsidDel="00313040">
          <w:delText>n</w:delText>
        </w:r>
        <w:r w:rsidR="00F415B7" w:rsidDel="00313040">
          <w:delText xml:space="preserve"> wie Benutzerhandbücher geschehen</w:delText>
        </w:r>
      </w:del>
      <w:ins w:id="38" w:author="Markus Stolze" w:date="2011-12-20T22:18:00Z">
        <w:r w:rsidR="00313040">
          <w:t>ohne Benutzerhandbuch oder anderweitige Hilfe möglich sein</w:t>
        </w:r>
      </w:ins>
      <w:r w:rsidR="00F415B7">
        <w:t>.</w:t>
      </w:r>
      <w:r w:rsidR="00A2435E">
        <w:t xml:space="preserve"> Viel eher soll der </w:t>
      </w:r>
      <w:r w:rsidR="006546E7">
        <w:t>Nutzer mit jede</w:t>
      </w:r>
      <w:r w:rsidR="00E26875">
        <w:t>r</w:t>
      </w:r>
      <w:r w:rsidR="006546E7">
        <w:t xml:space="preserve"> </w:t>
      </w:r>
      <w:r w:rsidR="00E26875">
        <w:t>Berührung des Tisches</w:t>
      </w:r>
      <w:r w:rsidR="006546E7">
        <w:t xml:space="preserve"> etwas N</w:t>
      </w:r>
      <w:r w:rsidR="00636F03">
        <w:t>eues lernen</w:t>
      </w:r>
      <w:r w:rsidR="00A2435E">
        <w:t xml:space="preserve"> </w:t>
      </w:r>
      <w:r w:rsidR="00636F03">
        <w:t>u</w:t>
      </w:r>
      <w:r w:rsidR="00A2435E">
        <w:t xml:space="preserve">nd </w:t>
      </w:r>
      <w:r w:rsidR="004D3C3F">
        <w:t xml:space="preserve">dieses sogleich </w:t>
      </w:r>
      <w:r w:rsidR="00E26875">
        <w:t>anwenden</w:t>
      </w:r>
      <w:r w:rsidR="00A2435E">
        <w:t xml:space="preserve"> könne</w:t>
      </w:r>
      <w:r w:rsidR="00636F03">
        <w:t>n</w:t>
      </w:r>
      <w:r w:rsidR="00A2435E">
        <w:t>.</w:t>
      </w:r>
    </w:p>
    <w:p w14:paraId="724D7698" w14:textId="2260B83B" w:rsidR="00E04D23" w:rsidRPr="00F312A4" w:rsidRDefault="00E04D23" w:rsidP="00F312A4">
      <w:r>
        <w:t xml:space="preserve">Ein technisch affiner Benutzer soll </w:t>
      </w:r>
      <w:ins w:id="39" w:author="Markus Stolze" w:date="2011-12-20T22:21:00Z">
        <w:r w:rsidR="0085513D">
          <w:t xml:space="preserve">im Usability-Test </w:t>
        </w:r>
      </w:ins>
      <w:ins w:id="40" w:author="Markus Stolze" w:date="2011-12-20T22:19:00Z">
        <w:r w:rsidR="00313040">
          <w:t>ohne zus</w:t>
        </w:r>
      </w:ins>
      <w:ins w:id="41" w:author="Markus Stolze" w:date="2011-12-20T22:20:00Z">
        <w:r w:rsidR="00313040">
          <w:t xml:space="preserve">ätzliche Hilfe </w:t>
        </w:r>
      </w:ins>
      <w:del w:id="42" w:author="Markus Stolze" w:date="2011-12-20T22:20:00Z">
        <w:r w:rsidDel="00313040">
          <w:delText xml:space="preserve">innerhalb von </w:delText>
        </w:r>
        <w:r w:rsidR="000E0684" w:rsidDel="00313040">
          <w:delText>fünf</w:delText>
        </w:r>
        <w:r w:rsidDel="00313040">
          <w:delText xml:space="preserve"> Minuten </w:delText>
        </w:r>
      </w:del>
      <w:r>
        <w:t xml:space="preserve">die </w:t>
      </w:r>
      <w:ins w:id="43" w:author="Markus Stolze" w:date="2011-12-20T22:23:00Z">
        <w:r w:rsidR="00250E8B">
          <w:t xml:space="preserve">Bedienung </w:t>
        </w:r>
      </w:ins>
      <w:r>
        <w:t xml:space="preserve">Software </w:t>
      </w:r>
      <w:del w:id="44" w:author="Markus Stolze" w:date="2011-12-20T22:20:00Z">
        <w:r w:rsidDel="00313040">
          <w:delText xml:space="preserve">so </w:delText>
        </w:r>
      </w:del>
      <w:del w:id="45" w:author="Markus Stolze" w:date="2011-12-20T22:22:00Z">
        <w:r w:rsidDel="00250E8B">
          <w:delText>bedienen</w:delText>
        </w:r>
      </w:del>
      <w:ins w:id="46" w:author="Markus Stolze" w:date="2011-12-20T22:22:00Z">
        <w:r w:rsidR="00250E8B">
          <w:t>erlernen</w:t>
        </w:r>
      </w:ins>
      <w:r>
        <w:t xml:space="preserve"> können</w:t>
      </w:r>
      <w:ins w:id="47" w:author="Markus Stolze" w:date="2011-12-20T22:21:00Z">
        <w:r w:rsidR="00313040">
          <w:t xml:space="preserve">. Die umfasst </w:t>
        </w:r>
      </w:ins>
      <w:del w:id="48" w:author="Markus Stolze" w:date="2011-12-20T22:21:00Z">
        <w:r w:rsidDel="00313040">
          <w:delText xml:space="preserve">, dass er durch die </w:delText>
        </w:r>
      </w:del>
      <w:r>
        <w:t>Project Notes browsen und filtern</w:t>
      </w:r>
      <w:del w:id="49" w:author="Markus Stolze" w:date="2011-12-20T22:21:00Z">
        <w:r w:rsidDel="00313040">
          <w:delText xml:space="preserve"> kann</w:delText>
        </w:r>
      </w:del>
      <w:r>
        <w:t>.</w:t>
      </w:r>
    </w:p>
    <w:p w14:paraId="20CB9D08" w14:textId="77777777" w:rsidR="00456D39" w:rsidRDefault="00456D39" w:rsidP="001137B6">
      <w:pPr>
        <w:pStyle w:val="Heading3"/>
      </w:pPr>
      <w:bookmarkStart w:id="50" w:name="_Toc311821277"/>
      <w:r>
        <w:t>Bedienbarkeit</w:t>
      </w:r>
      <w:bookmarkEnd w:id="50"/>
    </w:p>
    <w:p w14:paraId="3E540077" w14:textId="77777777" w:rsidR="001137B6" w:rsidRDefault="00C259F4" w:rsidP="001137B6">
      <w:r>
        <w:t xml:space="preserve">Die Bedienung soll einfach und intuitiv sein. Die einzelnen Komponenten sollen einfach erreichbar sein und über eine genügend grosse </w:t>
      </w:r>
      <w:r w:rsidR="00C03E03">
        <w:t>F</w:t>
      </w:r>
      <w:r>
        <w:t>läche verfügen</w:t>
      </w:r>
      <w:r w:rsidR="00420BF8">
        <w:t>, damit sie anklickbar sind</w:t>
      </w:r>
      <w:r>
        <w:t>.</w:t>
      </w:r>
    </w:p>
    <w:p w14:paraId="37A2B6CA" w14:textId="77777777" w:rsidR="00414343" w:rsidRDefault="00414343" w:rsidP="001137B6">
      <w:r>
        <w:t>In einem Usability Test werden verschiedene Szenarien vorgegeben, die dann von Testpersonen ohne Erfahrung mit der Applikation und ohne ein Benutzerhandbuch durchgeführt werden. Es müssen alle Szenarien erreicht werden können, ohne dass die Testpersonen Hilfe beanspruchen müssen.</w:t>
      </w:r>
    </w:p>
    <w:p w14:paraId="784B29E3" w14:textId="77777777" w:rsidR="00BE48D3" w:rsidRDefault="00BE48D3" w:rsidP="00BE48D3">
      <w:pPr>
        <w:pStyle w:val="Heading3"/>
      </w:pPr>
      <w:bookmarkStart w:id="51" w:name="_Toc311821278"/>
      <w:r>
        <w:t>Attraktivität</w:t>
      </w:r>
      <w:bookmarkEnd w:id="51"/>
    </w:p>
    <w:p w14:paraId="7692E6BE" w14:textId="77777777" w:rsidR="00BE48D3" w:rsidRDefault="007F3895" w:rsidP="00BE48D3">
      <w:r>
        <w:t>Durch</w:t>
      </w:r>
      <w:r w:rsidR="001471C4">
        <w:t xml:space="preserve"> das externe Design soll sofort</w:t>
      </w:r>
      <w:r w:rsidR="00C40B12">
        <w:t xml:space="preserve"> </w:t>
      </w:r>
      <w:r>
        <w:t xml:space="preserve">ersichtlich sein, dass es sich um eine Applikation der </w:t>
      </w:r>
      <w:r w:rsidR="005817E3">
        <w:t xml:space="preserve">Zühlke Engineering AG handelt. Dies </w:t>
      </w:r>
      <w:r w:rsidR="00A0208D">
        <w:t>wird</w:t>
      </w:r>
      <w:r w:rsidR="005817E3">
        <w:t xml:space="preserve"> durch das Übernehmen des Corporate Designs sichergestellt.</w:t>
      </w:r>
      <w:r w:rsidR="00AD3108">
        <w:br/>
        <w:t xml:space="preserve">Durch eine Fernwirkung, </w:t>
      </w:r>
      <w:commentRangeStart w:id="52"/>
      <w:r w:rsidR="00AD3108">
        <w:t xml:space="preserve">beispielsweise durch einen Bildschirmschoner </w:t>
      </w:r>
      <w:commentRangeEnd w:id="52"/>
      <w:r w:rsidR="00250E8B">
        <w:rPr>
          <w:rStyle w:val="CommentReference"/>
        </w:rPr>
        <w:commentReference w:id="52"/>
      </w:r>
      <w:r w:rsidR="00AD3108">
        <w:t>oder Demomodus, soll der Nutzer auf die Applikation aufmerksam gemacht und angelockt werden.</w:t>
      </w:r>
      <w:r w:rsidR="00EF502F">
        <w:t xml:space="preserve"> Eine Nahwirkung wird durch verschiedene Animationen</w:t>
      </w:r>
      <w:r w:rsidR="00A0208D">
        <w:t xml:space="preserve"> bei </w:t>
      </w:r>
      <w:r w:rsidR="008326B4">
        <w:t>der Bedienung</w:t>
      </w:r>
      <w:r w:rsidR="00EF502F">
        <w:t xml:space="preserve"> gewährleistet</w:t>
      </w:r>
      <w:r w:rsidR="008326B4">
        <w:t>. Diese sollen auf den Nutzer ansprechend wirken und ihn dadurch dazu verführen, sich mit der Anwendung auseinanderzusetzen.</w:t>
      </w:r>
      <w:r w:rsidR="00EF502F">
        <w:t xml:space="preserve"> </w:t>
      </w:r>
      <w:r w:rsidR="009E0E78">
        <w:t>Gerade bei kurzer Nutzung ist der erste Eindruck entscheidend.</w:t>
      </w:r>
    </w:p>
    <w:p w14:paraId="7CAAFBD5" w14:textId="77777777" w:rsidR="0099214F" w:rsidRPr="00BE48D3" w:rsidRDefault="0099214F" w:rsidP="00BE48D3">
      <w:r>
        <w:lastRenderedPageBreak/>
        <w:t>Das Visuelle Design wurde von Zühlke validiert und akzeptiert.</w:t>
      </w:r>
    </w:p>
    <w:p w14:paraId="468C2179" w14:textId="77777777" w:rsidR="00456D39" w:rsidRDefault="005D0658" w:rsidP="005D0658">
      <w:pPr>
        <w:pStyle w:val="Heading2"/>
      </w:pPr>
      <w:bookmarkStart w:id="53" w:name="_Toc311821279"/>
      <w:r>
        <w:t>Effizienz</w:t>
      </w:r>
      <w:bookmarkEnd w:id="53"/>
    </w:p>
    <w:p w14:paraId="08ED0BFB" w14:textId="77777777" w:rsidR="005D0658" w:rsidRDefault="005D0658" w:rsidP="007D3AE9">
      <w:pPr>
        <w:pStyle w:val="Heading3"/>
      </w:pPr>
      <w:bookmarkStart w:id="54" w:name="_Toc311821280"/>
      <w:r>
        <w:t>Zeitverhalten</w:t>
      </w:r>
      <w:bookmarkEnd w:id="54"/>
    </w:p>
    <w:p w14:paraId="08F15AAD" w14:textId="53490DAA" w:rsidR="00AE2A2E" w:rsidRDefault="00A711E6">
      <w:pPr>
        <w:rPr>
          <w:rFonts w:asciiTheme="majorHAnsi" w:hAnsiTheme="majorHAnsi"/>
          <w:b/>
          <w:color w:val="4F4F59"/>
          <w:spacing w:val="15"/>
          <w:sz w:val="22"/>
          <w:szCs w:val="22"/>
        </w:rPr>
      </w:pPr>
      <w:r>
        <w:t>Durch den begrenzten Zeitrahmen</w:t>
      </w:r>
      <w:r w:rsidR="00E15698">
        <w:t xml:space="preserve"> soll</w:t>
      </w:r>
      <w:r>
        <w:t xml:space="preserve"> es</w:t>
      </w:r>
      <w:r w:rsidR="00C7169E">
        <w:t xml:space="preserve"> einem technisch affinen Benutzer</w:t>
      </w:r>
      <w:r w:rsidR="007D3AE9">
        <w:t xml:space="preserve"> </w:t>
      </w:r>
      <w:r w:rsidR="00C7169E">
        <w:t xml:space="preserve">innerhalb von </w:t>
      </w:r>
      <w:r w:rsidR="000E0684">
        <w:t>drei</w:t>
      </w:r>
      <w:r w:rsidR="00C7169E">
        <w:t xml:space="preserve"> Minuten</w:t>
      </w:r>
      <w:r w:rsidR="007D3AE9">
        <w:t xml:space="preserve"> möglich sein, ein gewünschtes Projekt oder </w:t>
      </w:r>
      <w:r w:rsidR="00A378EA">
        <w:t xml:space="preserve">einen gewünschten </w:t>
      </w:r>
      <w:r w:rsidR="007D3AE9">
        <w:t>Themenbereich zu finden</w:t>
      </w:r>
      <w:r w:rsidR="00943D8C">
        <w:t xml:space="preserve"> um </w:t>
      </w:r>
      <w:r w:rsidR="00823A29">
        <w:t>sich mit diesem auseinandersetzen</w:t>
      </w:r>
      <w:r w:rsidR="00943D8C">
        <w:t xml:space="preserve"> zu können</w:t>
      </w:r>
      <w:r w:rsidR="00C44E49">
        <w:t>.</w:t>
      </w:r>
      <w:bookmarkStart w:id="55" w:name="_Ref307414958"/>
      <w:bookmarkStart w:id="56" w:name="_Ref307414961"/>
      <w:ins w:id="57" w:author="Markus Stolze" w:date="2011-12-20T22:25:00Z">
        <w:r w:rsidR="00956A03">
          <w:t xml:space="preserve"> Dies wird im Usability Test validiert.</w:t>
        </w:r>
      </w:ins>
    </w:p>
    <w:p w14:paraId="2E30650F" w14:textId="77777777" w:rsidR="005D0658" w:rsidRDefault="005D0658" w:rsidP="0066070B">
      <w:pPr>
        <w:pStyle w:val="Heading2"/>
      </w:pPr>
      <w:bookmarkStart w:id="58" w:name="_Toc311821281"/>
      <w:r w:rsidRPr="004A0A14">
        <w:t>Änderbarkeit</w:t>
      </w:r>
      <w:bookmarkEnd w:id="55"/>
      <w:bookmarkEnd w:id="56"/>
      <w:r w:rsidR="0066070B">
        <w:t xml:space="preserve"> &amp; Wartbarkeit</w:t>
      </w:r>
      <w:bookmarkEnd w:id="58"/>
    </w:p>
    <w:p w14:paraId="11A1AB7F" w14:textId="77777777" w:rsidR="00844B7D" w:rsidRDefault="00844B7D" w:rsidP="00844B7D">
      <w:r>
        <w:t>Die Software soll für</w:t>
      </w:r>
      <w:r w:rsidR="000E0684">
        <w:t xml:space="preserve"> die</w:t>
      </w:r>
      <w:r>
        <w:t xml:space="preserve"> </w:t>
      </w:r>
      <w:r w:rsidR="000E0684">
        <w:t xml:space="preserve">Zühlke Engineering AG </w:t>
      </w:r>
      <w:r>
        <w:t xml:space="preserve">möglichst einfach änderbar sein. </w:t>
      </w:r>
      <w:r w:rsidR="000E0684">
        <w:t>Es wird d</w:t>
      </w:r>
      <w:r>
        <w:t xml:space="preserve">eshalb </w:t>
      </w:r>
      <w:r w:rsidR="000E0684">
        <w:t>au</w:t>
      </w:r>
      <w:r>
        <w:t xml:space="preserve">f die Codequalität geachtet, wobei ReSharper genutzt wird, um die Qualität zu prüfen (orange Markierungen auf der rechten Seite des Editors). Es sollen im Schnitt maximal </w:t>
      </w:r>
      <w:r w:rsidR="000E0684">
        <w:t>drei</w:t>
      </w:r>
      <w:r>
        <w:t xml:space="preserve"> solche orangen Markierungen pro C# Datei (.cs) erscheinen.</w:t>
      </w:r>
    </w:p>
    <w:p w14:paraId="023CDFB6" w14:textId="77777777" w:rsidR="00844B7D" w:rsidRPr="00844B7D" w:rsidRDefault="00844B7D" w:rsidP="00844B7D">
      <w:r>
        <w:t>Zusätzlich sollen die Code Metriken beachtet werden. Ziel ist es, einen „Maintainability Index“ [microsoft11.2] von mindestens 50% zu erreichen</w:t>
      </w:r>
      <w:r w:rsidR="009F549E">
        <w:t>, und zwar auf Ebene Projekt</w:t>
      </w:r>
      <w:r>
        <w:t>. Ausnahmen können mündlich begründet werden</w:t>
      </w:r>
      <w:r w:rsidR="00683116">
        <w:t>, speziell bei den Testprojekten</w:t>
      </w:r>
      <w:r>
        <w:t>.</w:t>
      </w:r>
    </w:p>
    <w:p w14:paraId="745F01E9" w14:textId="77777777" w:rsidR="00844B7D" w:rsidRDefault="005163FB" w:rsidP="00B63B75">
      <w:r>
        <w:t>Um die Software möglichst einfach warten zu können, sollen die Kategorien dynamisch anpassbar sein. Dafür soll ein Tab-getrenntes Textdokument zur Konfiguration der anzuzeigenden Tags bereitgestellt werden.</w:t>
      </w:r>
      <w:r w:rsidR="00B63B75">
        <w:t xml:space="preserve"> Das Textfile soll in ein Tabellenkalkulationsprogramm (z.B. Exce</w:t>
      </w:r>
      <w:r w:rsidR="000E0684">
        <w:t xml:space="preserve">l) importiert </w:t>
      </w:r>
      <w:r w:rsidR="00B63B75">
        <w:t>und nach den Änderungen wieder in ein Textdokument abgespeichert werden können.</w:t>
      </w:r>
    </w:p>
    <w:p w14:paraId="7BD93BB5" w14:textId="77777777" w:rsidR="00844B7D" w:rsidRDefault="00844B7D" w:rsidP="00AC55DB"/>
    <w:p w14:paraId="57D48D75" w14:textId="77777777" w:rsidR="00C82DC5" w:rsidRPr="00943D8C" w:rsidRDefault="00C82DC5" w:rsidP="00AC55DB">
      <w:r>
        <w:br w:type="page"/>
      </w:r>
    </w:p>
    <w:p w14:paraId="1043A157" w14:textId="77777777" w:rsidR="0060330A" w:rsidRDefault="0060330A" w:rsidP="0060330A">
      <w:pPr>
        <w:pStyle w:val="Heading1"/>
      </w:pPr>
      <w:bookmarkStart w:id="59" w:name="_Toc311821282"/>
      <w:r>
        <w:lastRenderedPageBreak/>
        <w:t>Design Constraints</w:t>
      </w:r>
      <w:bookmarkEnd w:id="59"/>
    </w:p>
    <w:p w14:paraId="0D91464C" w14:textId="77777777" w:rsidR="00CB3344" w:rsidRDefault="0069221F" w:rsidP="0069221F">
      <w:r>
        <w:t>Vorgegeben ist als Hardware der Surface 2</w:t>
      </w:r>
      <w:r w:rsidR="009256C6">
        <w:t>.0</w:t>
      </w:r>
      <w:r w:rsidR="00C11872">
        <w:t xml:space="preserve"> </w:t>
      </w:r>
      <w:r w:rsidR="00492313">
        <w:t xml:space="preserve">Tisch der </w:t>
      </w:r>
      <w:r w:rsidR="00492313" w:rsidRPr="00BC05FB">
        <w:t>Microsoft Corporation</w:t>
      </w:r>
      <w:r w:rsidR="00C11872">
        <w:t xml:space="preserve">. </w:t>
      </w:r>
      <w:r w:rsidR="00157C14">
        <w:t>Durch die Verwendung dieser Hardware i</w:t>
      </w:r>
      <w:r w:rsidR="00F14338">
        <w:t>st auch die Software-Plattform</w:t>
      </w:r>
      <w:r w:rsidR="00157C14">
        <w:t xml:space="preserve"> a</w:t>
      </w:r>
      <w:r w:rsidR="00CB3344">
        <w:t>utomatisch auf .Net beschränkt.</w:t>
      </w:r>
    </w:p>
    <w:p w14:paraId="19429439" w14:textId="77777777" w:rsidR="00CC31F7" w:rsidRDefault="00AE5949" w:rsidP="0069221F">
      <w:r>
        <w:t xml:space="preserve">Die Zühlke Engineering AG </w:t>
      </w:r>
      <w:r w:rsidR="00C82DC5">
        <w:t>wünscht sich, dass möglichst wenig Aufwand für den Unterhalt des</w:t>
      </w:r>
      <w:r>
        <w:t xml:space="preserve"> Tisch</w:t>
      </w:r>
      <w:r w:rsidR="00C82DC5">
        <w:t>es nötig sein wird</w:t>
      </w:r>
      <w:r>
        <w:t xml:space="preserve">. Daher </w:t>
      </w:r>
      <w:r w:rsidR="00896BDC">
        <w:t>muss</w:t>
      </w:r>
      <w:r w:rsidR="00C82DC5">
        <w:t xml:space="preserve"> mit Project Notes im Originalf</w:t>
      </w:r>
      <w:r>
        <w:t>ormat</w:t>
      </w:r>
      <w:r w:rsidR="00C82DC5">
        <w:t xml:space="preserve"> PDF gearbeitet</w:t>
      </w:r>
      <w:r w:rsidR="00896BDC">
        <w:t xml:space="preserve"> werden</w:t>
      </w:r>
      <w:r>
        <w:t>.</w:t>
      </w:r>
    </w:p>
    <w:p w14:paraId="2A3D148B" w14:textId="77777777" w:rsidR="005C7F61" w:rsidRDefault="005C7F61" w:rsidP="0069221F">
      <w:r>
        <w:t xml:space="preserve">Die </w:t>
      </w:r>
      <w:r w:rsidR="00896BDC">
        <w:t>K</w:t>
      </w:r>
      <w:r>
        <w:t>ategorien</w:t>
      </w:r>
      <w:r w:rsidR="00896BDC">
        <w:t xml:space="preserve"> und deren zugehörige Begriffe</w:t>
      </w:r>
      <w:r w:rsidR="00C82DC5">
        <w:t>, die</w:t>
      </w:r>
      <w:r>
        <w:t xml:space="preserve"> zu einer Project Note</w:t>
      </w:r>
      <w:r w:rsidR="00C82DC5">
        <w:t xml:space="preserve"> gehören,</w:t>
      </w:r>
      <w:r>
        <w:t xml:space="preserve"> sind ebenfall</w:t>
      </w:r>
      <w:r w:rsidR="007C6FDD">
        <w:t xml:space="preserve">s </w:t>
      </w:r>
      <w:r w:rsidR="00671AFC">
        <w:t xml:space="preserve">über die Metadaten </w:t>
      </w:r>
      <w:r w:rsidR="007C6FDD">
        <w:t>vordefiniert.</w:t>
      </w:r>
      <w:r>
        <w:t xml:space="preserve"> </w:t>
      </w:r>
      <w:r w:rsidR="00562FE9">
        <w:t xml:space="preserve">Diese können </w:t>
      </w:r>
      <w:r w:rsidR="00826E05">
        <w:t xml:space="preserve">von der Applikation </w:t>
      </w:r>
      <w:r w:rsidR="00562FE9">
        <w:t>aggregiert oder g</w:t>
      </w:r>
      <w:r w:rsidR="00D8526F">
        <w:t>egebenenfalls ignoriert werden.</w:t>
      </w:r>
    </w:p>
    <w:p w14:paraId="0449D711" w14:textId="77777777" w:rsidR="00416CE7" w:rsidRDefault="00416CE7" w:rsidP="0069221F">
      <w:r>
        <w:t>Das Corporate Design gibt zudem die Richtlinien für das externe Design vor.</w:t>
      </w:r>
    </w:p>
    <w:p w14:paraId="1FCC4DFE" w14:textId="77777777" w:rsidR="00697B43" w:rsidRDefault="00697B43">
      <w:pPr>
        <w:rPr>
          <w:rFonts w:asciiTheme="majorHAnsi" w:hAnsiTheme="majorHAnsi"/>
          <w:b/>
          <w:bCs/>
          <w:color w:val="4F4F59"/>
          <w:spacing w:val="15"/>
          <w:sz w:val="24"/>
          <w:szCs w:val="22"/>
        </w:rPr>
      </w:pPr>
      <w:r>
        <w:br w:type="page"/>
      </w:r>
    </w:p>
    <w:p w14:paraId="7BD8C031" w14:textId="77777777" w:rsidR="0009232E" w:rsidRPr="007A255C" w:rsidRDefault="00697B43" w:rsidP="007A255C">
      <w:pPr>
        <w:pStyle w:val="Heading1"/>
      </w:pPr>
      <w:bookmarkStart w:id="60" w:name="_Toc311821283"/>
      <w:r>
        <w:lastRenderedPageBreak/>
        <w:t>Zugänglichkeit (Accessi</w:t>
      </w:r>
      <w:r w:rsidR="0009232E" w:rsidRPr="007A255C">
        <w:t>bility)</w:t>
      </w:r>
      <w:bookmarkEnd w:id="60"/>
    </w:p>
    <w:p w14:paraId="45521D79" w14:textId="77777777" w:rsidR="0009232E" w:rsidRDefault="005A4F66" w:rsidP="0009232E">
      <w:r>
        <w:t xml:space="preserve">Der Surface Tisch ist ein Multitouch Gerät und wird daher </w:t>
      </w:r>
      <w:r w:rsidR="00697B43">
        <w:t>mit den Hä</w:t>
      </w:r>
      <w:r>
        <w:t>nd</w:t>
      </w:r>
      <w:r w:rsidR="00697B43">
        <w:t>en</w:t>
      </w:r>
      <w:r>
        <w:t xml:space="preserve"> bedient. </w:t>
      </w:r>
      <w:r w:rsidR="00533736">
        <w:t>Die Applikation ist</w:t>
      </w:r>
      <w:r w:rsidR="00516800">
        <w:t xml:space="preserve"> deshalb</w:t>
      </w:r>
      <w:r w:rsidR="00533736">
        <w:t xml:space="preserve"> nicht darauf ausgerichtet, mit einer Tastat</w:t>
      </w:r>
      <w:r w:rsidR="00B1233F">
        <w:t xml:space="preserve">ur oder sonstigen Eingabegeräten </w:t>
      </w:r>
      <w:r w:rsidR="008F254E">
        <w:t>benutzbar</w:t>
      </w:r>
      <w:r w:rsidR="00C0602D">
        <w:t xml:space="preserve"> zu sein.</w:t>
      </w:r>
      <w:r w:rsidR="00ED3479">
        <w:br/>
      </w:r>
      <w:r w:rsidR="002D7165">
        <w:t xml:space="preserve">Eines der Hauptmerkmale von Project Flip 2.0 ist das Lesen einer Project Note. </w:t>
      </w:r>
      <w:r w:rsidR="00F4593A">
        <w:t>Durch diese zentrale Rolle kann die Applikation nicht von Menschen mit einer S</w:t>
      </w:r>
      <w:r w:rsidR="00D6409F">
        <w:t>ehbehinderung verwendet werden.</w:t>
      </w:r>
      <w:r w:rsidR="0004292F">
        <w:t xml:space="preserve"> Zwar könnte eine Project Note mit einer Vorlese-Anwendung vorgetragen werden, aber die Navigation kann damit nicht gelöst werden.</w:t>
      </w:r>
      <w:r w:rsidR="00077D2A">
        <w:t xml:space="preserve"> </w:t>
      </w:r>
      <w:r w:rsidR="00743D4B">
        <w:t>Zudem würde dies andere Wartende oder das Empfangspersonal ablenken.</w:t>
      </w:r>
    </w:p>
    <w:p w14:paraId="7A418697" w14:textId="77777777" w:rsidR="00E763E4" w:rsidRDefault="00E763E4" w:rsidP="0009232E">
      <w:r>
        <w:t>Personen mit partiell-funktionalen Sehbe</w:t>
      </w:r>
      <w:r w:rsidR="00697B43">
        <w:t>hinderungen wie Farbenblindheit</w:t>
      </w:r>
      <w:r>
        <w:t xml:space="preserve"> soll es hingegen möglic</w:t>
      </w:r>
      <w:r w:rsidR="00901E74">
        <w:t>h sein, die Applikation zu verwenden</w:t>
      </w:r>
      <w:r>
        <w:t>.</w:t>
      </w:r>
      <w:r w:rsidR="00697B43">
        <w:t xml:space="preserve"> Daher werden vor Abschluss der Entwicklung der </w:t>
      </w:r>
      <w:commentRangeStart w:id="61"/>
      <w:r w:rsidR="00697B43">
        <w:t xml:space="preserve">Software Tests </w:t>
      </w:r>
      <w:commentRangeEnd w:id="61"/>
      <w:r w:rsidR="00B745A5">
        <w:rPr>
          <w:rStyle w:val="CommentReference"/>
        </w:rPr>
        <w:commentReference w:id="61"/>
      </w:r>
      <w:r w:rsidR="00697B43">
        <w:t>dazu durchgeführt.</w:t>
      </w:r>
    </w:p>
    <w:p w14:paraId="3ED554AE" w14:textId="77777777" w:rsidR="004259EA" w:rsidRPr="0009232E" w:rsidRDefault="004259EA" w:rsidP="0009232E">
      <w:r>
        <w:t xml:space="preserve">Des Weiteren werden starke Farbkontraste möglichst vermieden </w:t>
      </w:r>
      <w:r w:rsidR="00686974">
        <w:t>(ausgenommen sind d</w:t>
      </w:r>
      <w:r w:rsidR="007E47BA">
        <w:t>ie</w:t>
      </w:r>
      <w:r w:rsidR="001E3ABD">
        <w:t xml:space="preserve"> Logo</w:t>
      </w:r>
      <w:r w:rsidR="00697B43">
        <w:t>-</w:t>
      </w:r>
      <w:r w:rsidR="001E3ABD">
        <w:t xml:space="preserve"> und Project Note Layout </w:t>
      </w:r>
      <w:r w:rsidR="001F00D9">
        <w:t>Farben der Zühlke Engineering AG</w:t>
      </w:r>
      <w:r w:rsidR="001E3ABD">
        <w:t>).</w:t>
      </w:r>
      <w:r w:rsidR="00240873">
        <w:t xml:space="preserve"> Die Titel sollen gut lesbar und die Project Note auf ein</w:t>
      </w:r>
      <w:r w:rsidR="009D764D">
        <w:t xml:space="preserve">e angenehme Grösse </w:t>
      </w:r>
      <w:r w:rsidR="007E3A38">
        <w:t>skalierbar sein.</w:t>
      </w:r>
    </w:p>
    <w:sectPr w:rsidR="004259EA" w:rsidRPr="0009232E" w:rsidSect="008E328B">
      <w:headerReference w:type="default" r:id="rId21"/>
      <w:footerReference w:type="default" r:id="rId22"/>
      <w:pgSz w:w="11906" w:h="16838"/>
      <w:pgMar w:top="1417" w:right="1417" w:bottom="1134" w:left="1417" w:header="708" w:footer="708" w:gutter="0"/>
      <w:pgNumType w:start="0"/>
      <w:cols w:space="708"/>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6" w:author="Markus Stolze" w:date="2011-12-20T22:01:00Z" w:initials="MS">
    <w:p w14:paraId="6760D1E1" w14:textId="77777777" w:rsidR="00B95C65" w:rsidRDefault="00B95C65">
      <w:pPr>
        <w:pStyle w:val="CommentText"/>
      </w:pPr>
      <w:r>
        <w:rPr>
          <w:rStyle w:val="CommentReference"/>
        </w:rPr>
        <w:annotationRef/>
      </w:r>
      <w:r>
        <w:t>Unklar, da die folgende Liste nicht nur das Backlog enthält</w:t>
      </w:r>
    </w:p>
  </w:comment>
  <w:comment w:id="7" w:author="Markus Stolze" w:date="2011-12-20T22:03:00Z" w:initials="MS">
    <w:p w14:paraId="08609C07" w14:textId="77777777" w:rsidR="00B95C65" w:rsidRDefault="00B95C65">
      <w:pPr>
        <w:pStyle w:val="CommentText"/>
      </w:pPr>
      <w:r>
        <w:rPr>
          <w:rStyle w:val="CommentReference"/>
        </w:rPr>
        <w:annotationRef/>
      </w:r>
      <w:r>
        <w:t>Erklären das Stories mit einer Sprint Nummer in dem jeweiligen Sprint umgesetzt wurden, U Stories nicht umgesetzt wurden (Backlog)</w:t>
      </w:r>
    </w:p>
  </w:comment>
  <w:comment w:id="8" w:author="Markus Stolze" w:date="2011-12-20T22:03:00Z" w:initials="MS">
    <w:p w14:paraId="1EE2DC6F" w14:textId="4A85C58D" w:rsidR="00B95C65" w:rsidRDefault="00B95C65">
      <w:pPr>
        <w:pStyle w:val="CommentText"/>
      </w:pPr>
      <w:r>
        <w:rPr>
          <w:rStyle w:val="CommentReference"/>
        </w:rPr>
        <w:annotationRef/>
      </w:r>
      <w:r>
        <w:t>Wo sind Abkürzungen definiert?</w:t>
      </w:r>
    </w:p>
  </w:comment>
  <w:comment w:id="12" w:author="Markus Stolze" w:date="2011-12-20T22:05:00Z" w:initials="MS">
    <w:p w14:paraId="08F89E93" w14:textId="11F556E7" w:rsidR="00B95C65" w:rsidRDefault="00B95C65">
      <w:pPr>
        <w:pStyle w:val="CommentText"/>
      </w:pPr>
      <w:r>
        <w:rPr>
          <w:rStyle w:val="CommentReference"/>
        </w:rPr>
        <w:annotationRef/>
      </w:r>
      <w:r>
        <w:t>Alle Stories mit ... anfangen.</w:t>
      </w:r>
    </w:p>
  </w:comment>
  <w:comment w:id="13" w:author="Markus Stolze" w:date="2011-12-20T22:08:00Z" w:initials="MS">
    <w:p w14:paraId="489CFF17" w14:textId="72F47360" w:rsidR="00015403" w:rsidRDefault="00015403">
      <w:pPr>
        <w:pStyle w:val="CommentText"/>
      </w:pPr>
      <w:r>
        <w:rPr>
          <w:rStyle w:val="CommentReference"/>
        </w:rPr>
        <w:annotationRef/>
      </w:r>
      <w:r>
        <w:t xml:space="preserve">Der Anfang passt nicht zum „Als ..“ </w:t>
      </w:r>
    </w:p>
  </w:comment>
  <w:comment w:id="20" w:author="Markus Stolze" w:date="2011-12-20T22:09:00Z" w:initials="MS">
    <w:p w14:paraId="49D7F536" w14:textId="410A7A08" w:rsidR="00015403" w:rsidRDefault="00015403">
      <w:pPr>
        <w:pStyle w:val="CommentText"/>
      </w:pPr>
      <w:r>
        <w:rPr>
          <w:rStyle w:val="CommentReference"/>
        </w:rPr>
        <w:annotationRef/>
      </w:r>
      <w:r>
        <w:t>Unklar</w:t>
      </w:r>
    </w:p>
  </w:comment>
  <w:comment w:id="21" w:author="Markus Stolze" w:date="2011-12-20T22:10:00Z" w:initials="MS">
    <w:p w14:paraId="51887C56" w14:textId="3994E062" w:rsidR="00015403" w:rsidRDefault="00015403">
      <w:pPr>
        <w:pStyle w:val="CommentText"/>
      </w:pPr>
      <w:ins w:id="24" w:author="Markus Stolze" w:date="2011-12-20T22:10:00Z">
        <w:r>
          <w:rPr>
            <w:rStyle w:val="CommentReference"/>
          </w:rPr>
          <w:annotationRef/>
        </w:r>
      </w:ins>
      <w:r>
        <w:t>Soll das der Nutzer können?</w:t>
      </w:r>
    </w:p>
  </w:comment>
  <w:comment w:id="25" w:author="Markus Stolze" w:date="2011-12-20T22:10:00Z" w:initials="MS">
    <w:p w14:paraId="1F70EF96" w14:textId="14B12EA2" w:rsidR="00015403" w:rsidRDefault="00015403">
      <w:pPr>
        <w:pStyle w:val="CommentText"/>
      </w:pPr>
      <w:r>
        <w:rPr>
          <w:rStyle w:val="CommentReference"/>
        </w:rPr>
        <w:annotationRef/>
      </w:r>
      <w:r>
        <w:t>Nutzer?</w:t>
      </w:r>
    </w:p>
  </w:comment>
  <w:comment w:id="26" w:author="Markus Stolze" w:date="2011-12-20T22:12:00Z" w:initials="MS">
    <w:p w14:paraId="6C56C36E" w14:textId="70E27D05" w:rsidR="00015403" w:rsidRDefault="00015403">
      <w:pPr>
        <w:pStyle w:val="CommentText"/>
      </w:pPr>
      <w:r>
        <w:rPr>
          <w:rStyle w:val="CommentReference"/>
        </w:rPr>
        <w:annotationRef/>
      </w:r>
      <w:r>
        <w:t>Wurde ja realtiv hoch geratet. Wiw wurde die Rehenfolge der U bestimmt?</w:t>
      </w:r>
    </w:p>
  </w:comment>
  <w:comment w:id="34" w:author="Markus Stolze" w:date="2011-12-20T22:17:00Z" w:initials="MS">
    <w:p w14:paraId="287A1299" w14:textId="62BF90FB" w:rsidR="005B5B7E" w:rsidRDefault="005B5B7E">
      <w:pPr>
        <w:pStyle w:val="CommentText"/>
      </w:pPr>
      <w:r>
        <w:rPr>
          <w:rStyle w:val="CommentReference"/>
        </w:rPr>
        <w:annotationRef/>
      </w:r>
      <w:r>
        <w:t>Das System soll so gebaut sein, dass Fehleingaben nicht möglich sind. Besondere Situationen wie eine leere Liste von PNs wegen sich ausschliessenden Filterkriterien sollen klar angezeigt werden. Benutzer sollen immer einfach zu der vorherigen Situation zurückkehren können (Validierung durch heuristische Evaluation)</w:t>
      </w:r>
    </w:p>
  </w:comment>
  <w:comment w:id="52" w:author="Markus Stolze" w:date="2011-12-20T22:24:00Z" w:initials="MS">
    <w:p w14:paraId="7388762A" w14:textId="4A7788CA" w:rsidR="00250E8B" w:rsidRDefault="00250E8B">
      <w:pPr>
        <w:pStyle w:val="CommentText"/>
      </w:pPr>
      <w:r>
        <w:rPr>
          <w:rStyle w:val="CommentReference"/>
        </w:rPr>
        <w:annotationRef/>
      </w:r>
      <w:r>
        <w:t>Nicht im User Story Liste???</w:t>
      </w:r>
    </w:p>
  </w:comment>
  <w:comment w:id="61" w:author="Markus Stolze" w:date="2011-12-20T22:27:00Z" w:initials="MS">
    <w:p w14:paraId="20E42644" w14:textId="7951D381" w:rsidR="00B745A5" w:rsidRDefault="00B745A5">
      <w:pPr>
        <w:pStyle w:val="CommentText"/>
      </w:pPr>
      <w:r>
        <w:rPr>
          <w:rStyle w:val="CommentReference"/>
        </w:rPr>
        <w:annotationRef/>
      </w:r>
      <w:r>
        <w:t>Will ich sehen</w:t>
      </w:r>
      <w:bookmarkStart w:id="62" w:name="_GoBack"/>
      <w:bookmarkEnd w:id="62"/>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06F41E2" w14:textId="77777777" w:rsidR="00B95C65" w:rsidRDefault="00B95C65" w:rsidP="008F2373">
      <w:pPr>
        <w:spacing w:after="0"/>
      </w:pPr>
      <w:r>
        <w:separator/>
      </w:r>
    </w:p>
  </w:endnote>
  <w:endnote w:type="continuationSeparator" w:id="0">
    <w:p w14:paraId="70AAF5C0" w14:textId="77777777" w:rsidR="00B95C65" w:rsidRDefault="00B95C65" w:rsidP="008F23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119FE2" w14:textId="77777777" w:rsidR="00B95C65" w:rsidRDefault="00B95C65">
    <w:pPr>
      <w:pStyle w:val="Footer"/>
    </w:pPr>
    <w:r>
      <w:t>Project Flip 2.0 - Anforderungen</w:t>
    </w:r>
    <w:r w:rsidRPr="005E2896">
      <w:tab/>
    </w:r>
    <w:r>
      <w:fldChar w:fldCharType="begin"/>
    </w:r>
    <w:r>
      <w:instrText xml:space="preserve"> DATE  \@ "d. MMMM yyyy"  \* MERGEFORMAT </w:instrText>
    </w:r>
    <w:r>
      <w:fldChar w:fldCharType="separate"/>
    </w:r>
    <w:r>
      <w:rPr>
        <w:noProof/>
      </w:rPr>
      <w:t>20. Dezember 2011</w:t>
    </w:r>
    <w:r>
      <w:fldChar w:fldCharType="end"/>
    </w:r>
    <w:r>
      <w:tab/>
    </w:r>
    <w:r>
      <w:rPr>
        <w:lang w:val="de-DE"/>
      </w:rPr>
      <w:t xml:space="preserve">Seite </w:t>
    </w:r>
    <w:r>
      <w:rPr>
        <w:b/>
      </w:rPr>
      <w:fldChar w:fldCharType="begin"/>
    </w:r>
    <w:r>
      <w:rPr>
        <w:b/>
      </w:rPr>
      <w:instrText>PAGE  \* Arabic  \* MERGEFORMAT</w:instrText>
    </w:r>
    <w:r>
      <w:rPr>
        <w:b/>
      </w:rPr>
      <w:fldChar w:fldCharType="separate"/>
    </w:r>
    <w:r w:rsidR="00B745A5" w:rsidRPr="00B745A5">
      <w:rPr>
        <w:b/>
        <w:noProof/>
        <w:lang w:val="de-DE"/>
      </w:rPr>
      <w:t>10</w:t>
    </w:r>
    <w:r>
      <w:rPr>
        <w:b/>
      </w:rPr>
      <w:fldChar w:fldCharType="end"/>
    </w:r>
    <w:r>
      <w:rPr>
        <w:lang w:val="de-DE"/>
      </w:rPr>
      <w:t xml:space="preserve"> von </w:t>
    </w:r>
    <w:fldSimple w:instr="NUMPAGES  \* Arabic  \* MERGEFORMAT">
      <w:r w:rsidR="00B745A5" w:rsidRPr="00B745A5">
        <w:rPr>
          <w:b/>
          <w:noProof/>
          <w:lang w:val="de-DE"/>
        </w:rPr>
        <w:t>10</w:t>
      </w:r>
    </w:fldSimple>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58FC21C" w14:textId="77777777" w:rsidR="00B95C65" w:rsidRDefault="00B95C65" w:rsidP="008F2373">
      <w:pPr>
        <w:spacing w:after="0"/>
      </w:pPr>
      <w:r>
        <w:separator/>
      </w:r>
    </w:p>
  </w:footnote>
  <w:footnote w:type="continuationSeparator" w:id="0">
    <w:p w14:paraId="73799148" w14:textId="77777777" w:rsidR="00B95C65" w:rsidRDefault="00B95C65" w:rsidP="008F2373">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D18652" w14:textId="77777777" w:rsidR="00B95C65" w:rsidRDefault="00B95C65">
    <w:pPr>
      <w:pStyle w:val="Header"/>
    </w:pPr>
    <w:r>
      <w:rPr>
        <w:b/>
        <w:bCs/>
        <w:noProof/>
        <w:lang w:val="en-US"/>
      </w:rPr>
      <w:drawing>
        <wp:anchor distT="0" distB="0" distL="114300" distR="114300" simplePos="0" relativeHeight="251659264" behindDoc="1" locked="0" layoutInCell="1" allowOverlap="1" wp14:anchorId="5B3C61C8" wp14:editId="368023BA">
          <wp:simplePos x="0" y="0"/>
          <wp:positionH relativeFrom="column">
            <wp:posOffset>5388610</wp:posOffset>
          </wp:positionH>
          <wp:positionV relativeFrom="paragraph">
            <wp:posOffset>36830</wp:posOffset>
          </wp:positionV>
          <wp:extent cx="403225" cy="292100"/>
          <wp:effectExtent l="0" t="0" r="0" b="0"/>
          <wp:wrapTight wrapText="bothSides">
            <wp:wrapPolygon edited="0">
              <wp:start x="0" y="0"/>
              <wp:lineTo x="0" y="19722"/>
              <wp:lineTo x="20409" y="19722"/>
              <wp:lineTo x="20409" y="0"/>
              <wp:lineTo x="0" y="0"/>
            </wp:wrapPolygon>
          </wp:wrapTight>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rotWithShape="1">
                  <a:blip r:embed="rId1" cstate="print">
                    <a:extLst>
                      <a:ext uri="{28A0092B-C50C-407E-A947-70E740481C1C}">
                        <a14:useLocalDpi xmlns:a14="http://schemas.microsoft.com/office/drawing/2010/main" val="0"/>
                      </a:ext>
                    </a:extLst>
                  </a:blip>
                  <a:srcRect l="2873"/>
                  <a:stretch/>
                </pic:blipFill>
                <pic:spPr bwMode="auto">
                  <a:xfrm>
                    <a:off x="0" y="0"/>
                    <a:ext cx="403225" cy="2921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ab/>
    </w:r>
    <w: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nsid w:val="39D90980"/>
    <w:multiLevelType w:val="multilevel"/>
    <w:tmpl w:val="854AF1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5C66E52"/>
    <w:multiLevelType w:val="multilevel"/>
    <w:tmpl w:val="0807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52195979"/>
    <w:multiLevelType w:val="multilevel"/>
    <w:tmpl w:val="854AF1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 w:numId="3">
    <w:abstractNumId w:val="5"/>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36"/>
  <w:attachedTemplate r:id="rId1"/>
  <w:trackRevisions/>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78C1"/>
    <w:rsid w:val="000019C8"/>
    <w:rsid w:val="000027DE"/>
    <w:rsid w:val="00015403"/>
    <w:rsid w:val="00021FC1"/>
    <w:rsid w:val="000225A2"/>
    <w:rsid w:val="0004292F"/>
    <w:rsid w:val="00043D16"/>
    <w:rsid w:val="00077D2A"/>
    <w:rsid w:val="000917AE"/>
    <w:rsid w:val="0009232E"/>
    <w:rsid w:val="00097AB6"/>
    <w:rsid w:val="000A2C34"/>
    <w:rsid w:val="000B1504"/>
    <w:rsid w:val="000B658F"/>
    <w:rsid w:val="000E0684"/>
    <w:rsid w:val="000E0D9E"/>
    <w:rsid w:val="000E71F7"/>
    <w:rsid w:val="000F3D4A"/>
    <w:rsid w:val="001137B6"/>
    <w:rsid w:val="001209C7"/>
    <w:rsid w:val="001306D3"/>
    <w:rsid w:val="001471C4"/>
    <w:rsid w:val="00157C14"/>
    <w:rsid w:val="001609C2"/>
    <w:rsid w:val="00190F21"/>
    <w:rsid w:val="001A1A4B"/>
    <w:rsid w:val="001A7C8C"/>
    <w:rsid w:val="001B3F6C"/>
    <w:rsid w:val="001B7191"/>
    <w:rsid w:val="001D17F5"/>
    <w:rsid w:val="001D27B0"/>
    <w:rsid w:val="001E3ABD"/>
    <w:rsid w:val="001F00D9"/>
    <w:rsid w:val="001F1125"/>
    <w:rsid w:val="001F2A8C"/>
    <w:rsid w:val="001F61F8"/>
    <w:rsid w:val="001F7A20"/>
    <w:rsid w:val="002052A8"/>
    <w:rsid w:val="00223137"/>
    <w:rsid w:val="00224661"/>
    <w:rsid w:val="00225791"/>
    <w:rsid w:val="002303D2"/>
    <w:rsid w:val="00240873"/>
    <w:rsid w:val="00250E8B"/>
    <w:rsid w:val="00254C4E"/>
    <w:rsid w:val="00261954"/>
    <w:rsid w:val="0026560F"/>
    <w:rsid w:val="00283F8A"/>
    <w:rsid w:val="002840DC"/>
    <w:rsid w:val="002B6D39"/>
    <w:rsid w:val="002D4708"/>
    <w:rsid w:val="002D7165"/>
    <w:rsid w:val="002E16A4"/>
    <w:rsid w:val="002E65A6"/>
    <w:rsid w:val="002F28DD"/>
    <w:rsid w:val="00304E67"/>
    <w:rsid w:val="00313040"/>
    <w:rsid w:val="00330D72"/>
    <w:rsid w:val="00344F3A"/>
    <w:rsid w:val="00345CCF"/>
    <w:rsid w:val="00353578"/>
    <w:rsid w:val="003A0ADD"/>
    <w:rsid w:val="003A5C55"/>
    <w:rsid w:val="003C0DE1"/>
    <w:rsid w:val="003C179C"/>
    <w:rsid w:val="003C3BB7"/>
    <w:rsid w:val="003E40FB"/>
    <w:rsid w:val="00410DE2"/>
    <w:rsid w:val="00414343"/>
    <w:rsid w:val="00416CE7"/>
    <w:rsid w:val="00420BF8"/>
    <w:rsid w:val="00424E3D"/>
    <w:rsid w:val="004259EA"/>
    <w:rsid w:val="00453A9B"/>
    <w:rsid w:val="00456D39"/>
    <w:rsid w:val="00477C5E"/>
    <w:rsid w:val="00483F20"/>
    <w:rsid w:val="00492313"/>
    <w:rsid w:val="00493A8D"/>
    <w:rsid w:val="00496465"/>
    <w:rsid w:val="004A0A14"/>
    <w:rsid w:val="004A4BAC"/>
    <w:rsid w:val="004B59F8"/>
    <w:rsid w:val="004C74AF"/>
    <w:rsid w:val="004D3C3F"/>
    <w:rsid w:val="004D4E17"/>
    <w:rsid w:val="004D63D3"/>
    <w:rsid w:val="004F08E5"/>
    <w:rsid w:val="0051064B"/>
    <w:rsid w:val="005153B4"/>
    <w:rsid w:val="005163FB"/>
    <w:rsid w:val="00516800"/>
    <w:rsid w:val="00533736"/>
    <w:rsid w:val="005532E5"/>
    <w:rsid w:val="00560405"/>
    <w:rsid w:val="00562FE9"/>
    <w:rsid w:val="005817E3"/>
    <w:rsid w:val="00585FDE"/>
    <w:rsid w:val="00586F18"/>
    <w:rsid w:val="00587FA3"/>
    <w:rsid w:val="005A4F66"/>
    <w:rsid w:val="005B081C"/>
    <w:rsid w:val="005B5B7E"/>
    <w:rsid w:val="005C683D"/>
    <w:rsid w:val="005C7F61"/>
    <w:rsid w:val="005D0658"/>
    <w:rsid w:val="005E1D61"/>
    <w:rsid w:val="005E2896"/>
    <w:rsid w:val="005E2DDB"/>
    <w:rsid w:val="005E3310"/>
    <w:rsid w:val="005E6C04"/>
    <w:rsid w:val="005F3FE2"/>
    <w:rsid w:val="0060330A"/>
    <w:rsid w:val="00613DF8"/>
    <w:rsid w:val="006156A4"/>
    <w:rsid w:val="00636F03"/>
    <w:rsid w:val="00641110"/>
    <w:rsid w:val="00651384"/>
    <w:rsid w:val="006546E7"/>
    <w:rsid w:val="0066070B"/>
    <w:rsid w:val="0066221D"/>
    <w:rsid w:val="00671AFC"/>
    <w:rsid w:val="00683116"/>
    <w:rsid w:val="0068440F"/>
    <w:rsid w:val="00686974"/>
    <w:rsid w:val="00687113"/>
    <w:rsid w:val="0069221F"/>
    <w:rsid w:val="006939B6"/>
    <w:rsid w:val="00695956"/>
    <w:rsid w:val="00695F14"/>
    <w:rsid w:val="00697B43"/>
    <w:rsid w:val="006A4BAB"/>
    <w:rsid w:val="006C308E"/>
    <w:rsid w:val="006C6507"/>
    <w:rsid w:val="006C7175"/>
    <w:rsid w:val="006D6919"/>
    <w:rsid w:val="006F2255"/>
    <w:rsid w:val="007056BE"/>
    <w:rsid w:val="0071396C"/>
    <w:rsid w:val="00720443"/>
    <w:rsid w:val="00743D4B"/>
    <w:rsid w:val="0075029B"/>
    <w:rsid w:val="007537D1"/>
    <w:rsid w:val="007716A3"/>
    <w:rsid w:val="007A158A"/>
    <w:rsid w:val="007A255C"/>
    <w:rsid w:val="007B442E"/>
    <w:rsid w:val="007B475D"/>
    <w:rsid w:val="007C6FDD"/>
    <w:rsid w:val="007D3AE9"/>
    <w:rsid w:val="007D405F"/>
    <w:rsid w:val="007E3A38"/>
    <w:rsid w:val="007E47BA"/>
    <w:rsid w:val="007F1FC9"/>
    <w:rsid w:val="007F2205"/>
    <w:rsid w:val="007F3895"/>
    <w:rsid w:val="00823A29"/>
    <w:rsid w:val="00825E13"/>
    <w:rsid w:val="00826E05"/>
    <w:rsid w:val="008326B4"/>
    <w:rsid w:val="00844B7D"/>
    <w:rsid w:val="0085513D"/>
    <w:rsid w:val="008575B8"/>
    <w:rsid w:val="00870C31"/>
    <w:rsid w:val="008722E3"/>
    <w:rsid w:val="00872C90"/>
    <w:rsid w:val="00872DCC"/>
    <w:rsid w:val="008734A3"/>
    <w:rsid w:val="00880C70"/>
    <w:rsid w:val="00887085"/>
    <w:rsid w:val="00896BDC"/>
    <w:rsid w:val="008A4E18"/>
    <w:rsid w:val="008B4263"/>
    <w:rsid w:val="008C54BF"/>
    <w:rsid w:val="008E328B"/>
    <w:rsid w:val="008E6DCB"/>
    <w:rsid w:val="008F2373"/>
    <w:rsid w:val="008F254E"/>
    <w:rsid w:val="008F40D8"/>
    <w:rsid w:val="00901E74"/>
    <w:rsid w:val="009030F0"/>
    <w:rsid w:val="009078C1"/>
    <w:rsid w:val="009256C6"/>
    <w:rsid w:val="00943D8C"/>
    <w:rsid w:val="00952B86"/>
    <w:rsid w:val="00954D75"/>
    <w:rsid w:val="00956A03"/>
    <w:rsid w:val="009702EB"/>
    <w:rsid w:val="00975DA5"/>
    <w:rsid w:val="00976450"/>
    <w:rsid w:val="0099214F"/>
    <w:rsid w:val="009962A5"/>
    <w:rsid w:val="009C0035"/>
    <w:rsid w:val="009C5A0D"/>
    <w:rsid w:val="009C730B"/>
    <w:rsid w:val="009D1FE1"/>
    <w:rsid w:val="009D4F4E"/>
    <w:rsid w:val="009D764D"/>
    <w:rsid w:val="009E0E78"/>
    <w:rsid w:val="009F549E"/>
    <w:rsid w:val="00A0208D"/>
    <w:rsid w:val="00A06B4F"/>
    <w:rsid w:val="00A12FB4"/>
    <w:rsid w:val="00A2435E"/>
    <w:rsid w:val="00A3248D"/>
    <w:rsid w:val="00A3773A"/>
    <w:rsid w:val="00A378EA"/>
    <w:rsid w:val="00A53880"/>
    <w:rsid w:val="00A57032"/>
    <w:rsid w:val="00A611DF"/>
    <w:rsid w:val="00A711E6"/>
    <w:rsid w:val="00A7167D"/>
    <w:rsid w:val="00AB51D5"/>
    <w:rsid w:val="00AC239E"/>
    <w:rsid w:val="00AC40CC"/>
    <w:rsid w:val="00AC55DB"/>
    <w:rsid w:val="00AD3108"/>
    <w:rsid w:val="00AE119D"/>
    <w:rsid w:val="00AE2A2E"/>
    <w:rsid w:val="00AE2D71"/>
    <w:rsid w:val="00AE5949"/>
    <w:rsid w:val="00AF4AE0"/>
    <w:rsid w:val="00AF4E74"/>
    <w:rsid w:val="00AF7DD4"/>
    <w:rsid w:val="00B038C9"/>
    <w:rsid w:val="00B10239"/>
    <w:rsid w:val="00B1233F"/>
    <w:rsid w:val="00B1324E"/>
    <w:rsid w:val="00B277D3"/>
    <w:rsid w:val="00B358BE"/>
    <w:rsid w:val="00B5250D"/>
    <w:rsid w:val="00B63B75"/>
    <w:rsid w:val="00B64F87"/>
    <w:rsid w:val="00B712B5"/>
    <w:rsid w:val="00B745A5"/>
    <w:rsid w:val="00B86AD6"/>
    <w:rsid w:val="00B95C65"/>
    <w:rsid w:val="00B963BD"/>
    <w:rsid w:val="00BB1425"/>
    <w:rsid w:val="00BB40BE"/>
    <w:rsid w:val="00BC7DC8"/>
    <w:rsid w:val="00BD1F15"/>
    <w:rsid w:val="00BD4509"/>
    <w:rsid w:val="00BE48D3"/>
    <w:rsid w:val="00BE6DFC"/>
    <w:rsid w:val="00BF1750"/>
    <w:rsid w:val="00C006A4"/>
    <w:rsid w:val="00C02C16"/>
    <w:rsid w:val="00C03E03"/>
    <w:rsid w:val="00C0602D"/>
    <w:rsid w:val="00C11872"/>
    <w:rsid w:val="00C14F5B"/>
    <w:rsid w:val="00C22202"/>
    <w:rsid w:val="00C259F4"/>
    <w:rsid w:val="00C344CD"/>
    <w:rsid w:val="00C40B12"/>
    <w:rsid w:val="00C44E49"/>
    <w:rsid w:val="00C47BE9"/>
    <w:rsid w:val="00C502A6"/>
    <w:rsid w:val="00C5635E"/>
    <w:rsid w:val="00C62131"/>
    <w:rsid w:val="00C7118E"/>
    <w:rsid w:val="00C7169E"/>
    <w:rsid w:val="00C72571"/>
    <w:rsid w:val="00C73777"/>
    <w:rsid w:val="00C73870"/>
    <w:rsid w:val="00C74BF5"/>
    <w:rsid w:val="00C765DF"/>
    <w:rsid w:val="00C82DC5"/>
    <w:rsid w:val="00C858B5"/>
    <w:rsid w:val="00C85D28"/>
    <w:rsid w:val="00C9533A"/>
    <w:rsid w:val="00CB0412"/>
    <w:rsid w:val="00CB3344"/>
    <w:rsid w:val="00CB3477"/>
    <w:rsid w:val="00CC31F7"/>
    <w:rsid w:val="00CD42C7"/>
    <w:rsid w:val="00CD79E8"/>
    <w:rsid w:val="00CE533D"/>
    <w:rsid w:val="00CF62B8"/>
    <w:rsid w:val="00D00151"/>
    <w:rsid w:val="00D04808"/>
    <w:rsid w:val="00D072D8"/>
    <w:rsid w:val="00D1407B"/>
    <w:rsid w:val="00D52B7D"/>
    <w:rsid w:val="00D57510"/>
    <w:rsid w:val="00D6409F"/>
    <w:rsid w:val="00D77BBE"/>
    <w:rsid w:val="00D8526F"/>
    <w:rsid w:val="00D903AC"/>
    <w:rsid w:val="00D93478"/>
    <w:rsid w:val="00DA1418"/>
    <w:rsid w:val="00DB1A7C"/>
    <w:rsid w:val="00DC6CB4"/>
    <w:rsid w:val="00DE5D2C"/>
    <w:rsid w:val="00DE6631"/>
    <w:rsid w:val="00E02E1B"/>
    <w:rsid w:val="00E04D23"/>
    <w:rsid w:val="00E13BEF"/>
    <w:rsid w:val="00E15698"/>
    <w:rsid w:val="00E2040E"/>
    <w:rsid w:val="00E22264"/>
    <w:rsid w:val="00E260BA"/>
    <w:rsid w:val="00E26875"/>
    <w:rsid w:val="00E31372"/>
    <w:rsid w:val="00E330DE"/>
    <w:rsid w:val="00E473D5"/>
    <w:rsid w:val="00E711E0"/>
    <w:rsid w:val="00E71AED"/>
    <w:rsid w:val="00E763E4"/>
    <w:rsid w:val="00E76EC1"/>
    <w:rsid w:val="00E81D0B"/>
    <w:rsid w:val="00E860CF"/>
    <w:rsid w:val="00E87169"/>
    <w:rsid w:val="00E87255"/>
    <w:rsid w:val="00EA10FA"/>
    <w:rsid w:val="00EC0FC7"/>
    <w:rsid w:val="00EC6902"/>
    <w:rsid w:val="00EC7DEC"/>
    <w:rsid w:val="00ED3479"/>
    <w:rsid w:val="00EE0615"/>
    <w:rsid w:val="00EE2AB1"/>
    <w:rsid w:val="00EF502F"/>
    <w:rsid w:val="00F04975"/>
    <w:rsid w:val="00F14338"/>
    <w:rsid w:val="00F20034"/>
    <w:rsid w:val="00F21003"/>
    <w:rsid w:val="00F312A4"/>
    <w:rsid w:val="00F34BDF"/>
    <w:rsid w:val="00F37EE6"/>
    <w:rsid w:val="00F415B7"/>
    <w:rsid w:val="00F42E13"/>
    <w:rsid w:val="00F4593A"/>
    <w:rsid w:val="00F559D6"/>
    <w:rsid w:val="00F568FC"/>
    <w:rsid w:val="00F615AF"/>
    <w:rsid w:val="00F83B84"/>
    <w:rsid w:val="00F9181E"/>
    <w:rsid w:val="00FB21A4"/>
    <w:rsid w:val="00FB7E05"/>
    <w:rsid w:val="00FC564C"/>
    <w:rsid w:val="00FD21D0"/>
    <w:rsid w:val="00FF7422"/>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4D62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976450"/>
    <w:pPr>
      <w:numPr>
        <w:numId w:val="4"/>
      </w:numPr>
      <w:pBdr>
        <w:top w:val="single" w:sz="24" w:space="1" w:color="D5D3EA"/>
        <w:left w:val="single" w:sz="24" w:space="4" w:color="D5D3EA"/>
        <w:bottom w:val="single" w:sz="24" w:space="0" w:color="D5D3EA"/>
        <w:right w:val="single" w:sz="24" w:space="4" w:color="D5D3EA"/>
      </w:pBdr>
      <w:shd w:val="clear" w:color="auto" w:fill="D5D3EA"/>
      <w:spacing w:before="240" w:after="120"/>
      <w:outlineLvl w:val="0"/>
    </w:pPr>
    <w:rPr>
      <w:rFonts w:asciiTheme="majorHAnsi" w:hAnsiTheme="majorHAnsi"/>
      <w:b/>
      <w:bCs/>
      <w:color w:val="4F4F59"/>
      <w:spacing w:val="15"/>
      <w:sz w:val="24"/>
      <w:szCs w:val="22"/>
    </w:rPr>
  </w:style>
  <w:style w:type="paragraph" w:styleId="Heading2">
    <w:name w:val="heading 2"/>
    <w:basedOn w:val="Normal"/>
    <w:next w:val="Normal"/>
    <w:link w:val="Heading2Char"/>
    <w:uiPriority w:val="9"/>
    <w:unhideWhenUsed/>
    <w:qFormat/>
    <w:rsid w:val="00976450"/>
    <w:pPr>
      <w:numPr>
        <w:ilvl w:val="1"/>
        <w:numId w:val="4"/>
      </w:numPr>
      <w:pBdr>
        <w:top w:val="single" w:sz="8" w:space="1" w:color="4F4F59"/>
      </w:pBdr>
      <w:shd w:val="clear" w:color="auto" w:fill="FFFFFF" w:themeFill="background1"/>
      <w:spacing w:before="360" w:after="240"/>
      <w:ind w:left="578" w:hanging="578"/>
      <w:outlineLvl w:val="1"/>
    </w:pPr>
    <w:rPr>
      <w:rFonts w:asciiTheme="majorHAnsi" w:hAnsiTheme="majorHAnsi"/>
      <w:b/>
      <w:color w:val="4F4F59"/>
      <w:spacing w:val="15"/>
      <w:sz w:val="22"/>
      <w:szCs w:val="22"/>
    </w:rPr>
  </w:style>
  <w:style w:type="paragraph" w:styleId="Heading3">
    <w:name w:val="heading 3"/>
    <w:basedOn w:val="Normal"/>
    <w:next w:val="Normal"/>
    <w:link w:val="Heading3Char"/>
    <w:uiPriority w:val="9"/>
    <w:unhideWhenUsed/>
    <w:qFormat/>
    <w:rsid w:val="00976450"/>
    <w:pPr>
      <w:numPr>
        <w:ilvl w:val="2"/>
        <w:numId w:val="4"/>
      </w:numPr>
      <w:pBdr>
        <w:top w:val="dotted" w:sz="6" w:space="2" w:color="5C5C71"/>
      </w:pBdr>
      <w:spacing w:before="360" w:after="240"/>
      <w:outlineLvl w:val="2"/>
    </w:pPr>
    <w:rPr>
      <w:color w:val="4F4F59"/>
      <w:spacing w:val="15"/>
      <w:sz w:val="22"/>
      <w:szCs w:val="22"/>
    </w:rPr>
  </w:style>
  <w:style w:type="paragraph" w:styleId="Heading4">
    <w:name w:val="heading 4"/>
    <w:basedOn w:val="Normal"/>
    <w:next w:val="Normal"/>
    <w:link w:val="Heading4Char"/>
    <w:uiPriority w:val="9"/>
    <w:unhideWhenUsed/>
    <w:qFormat/>
    <w:rsid w:val="00976450"/>
    <w:pPr>
      <w:numPr>
        <w:ilvl w:val="3"/>
        <w:numId w:val="4"/>
      </w:numPr>
      <w:pBdr>
        <w:top w:val="dotted" w:sz="6" w:space="1" w:color="4F4F59"/>
      </w:pBdr>
      <w:spacing w:before="360" w:after="240"/>
      <w:ind w:left="862" w:hanging="862"/>
      <w:outlineLvl w:val="3"/>
    </w:pPr>
    <w:rPr>
      <w:i/>
      <w:color w:val="4F4F59"/>
      <w:spacing w:val="10"/>
      <w:sz w:val="22"/>
      <w:szCs w:val="22"/>
    </w:rPr>
  </w:style>
  <w:style w:type="paragraph" w:styleId="Heading5">
    <w:name w:val="heading 5"/>
    <w:basedOn w:val="Normal"/>
    <w:next w:val="Normal"/>
    <w:link w:val="Heading5Char"/>
    <w:uiPriority w:val="9"/>
    <w:unhideWhenUsed/>
    <w:qFormat/>
    <w:rsid w:val="00976450"/>
    <w:pPr>
      <w:numPr>
        <w:ilvl w:val="4"/>
        <w:numId w:val="4"/>
      </w:numPr>
      <w:spacing w:before="300" w:after="0"/>
      <w:outlineLvl w:val="4"/>
    </w:pPr>
    <w:rPr>
      <w:i/>
      <w:color w:val="4F4F59"/>
      <w:spacing w:val="10"/>
      <w:sz w:val="22"/>
      <w:szCs w:val="22"/>
    </w:rPr>
  </w:style>
  <w:style w:type="paragraph" w:styleId="Heading6">
    <w:name w:val="heading 6"/>
    <w:basedOn w:val="Normal"/>
    <w:next w:val="Normal"/>
    <w:link w:val="Heading6Char"/>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6450"/>
    <w:rPr>
      <w:rFonts w:asciiTheme="majorHAnsi" w:hAnsiTheme="majorHAnsi"/>
      <w:b/>
      <w:bCs/>
      <w:color w:val="4F4F59"/>
      <w:spacing w:val="15"/>
      <w:sz w:val="24"/>
      <w:shd w:val="clear" w:color="auto" w:fill="D5D3EA"/>
    </w:rPr>
  </w:style>
  <w:style w:type="character" w:customStyle="1" w:styleId="Heading2Char">
    <w:name w:val="Heading 2 Char"/>
    <w:basedOn w:val="DefaultParagraphFont"/>
    <w:link w:val="Heading2"/>
    <w:uiPriority w:val="9"/>
    <w:rsid w:val="00976450"/>
    <w:rPr>
      <w:rFonts w:asciiTheme="majorHAnsi" w:hAnsiTheme="majorHAnsi"/>
      <w:b/>
      <w:color w:val="4F4F59"/>
      <w:spacing w:val="15"/>
      <w:shd w:val="clear" w:color="auto" w:fill="FFFFFF" w:themeFill="background1"/>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FC564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4F59"/>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D5D3EA"/>
      </w:tcPr>
    </w:tblStylePr>
    <w:tblStylePr w:type="band1Horz">
      <w:tblPr/>
      <w:tcPr>
        <w:shd w:val="clear" w:color="auto" w:fill="D5D3EA"/>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976450"/>
    <w:rPr>
      <w:color w:val="4F4F59"/>
      <w:spacing w:val="15"/>
    </w:rPr>
  </w:style>
  <w:style w:type="character" w:customStyle="1" w:styleId="Heading4Char">
    <w:name w:val="Heading 4 Char"/>
    <w:basedOn w:val="DefaultParagraphFont"/>
    <w:link w:val="Heading4"/>
    <w:uiPriority w:val="9"/>
    <w:rsid w:val="00976450"/>
    <w:rPr>
      <w:i/>
      <w:color w:val="4F4F59"/>
      <w:spacing w:val="10"/>
    </w:rPr>
  </w:style>
  <w:style w:type="character" w:customStyle="1" w:styleId="Heading5Char">
    <w:name w:val="Heading 5 Char"/>
    <w:basedOn w:val="DefaultParagraphFont"/>
    <w:link w:val="Heading5"/>
    <w:uiPriority w:val="9"/>
    <w:rsid w:val="00976450"/>
    <w:rPr>
      <w:i/>
      <w:color w:val="4F4F59"/>
      <w:spacing w:val="10"/>
    </w:rPr>
  </w:style>
  <w:style w:type="character" w:customStyle="1" w:styleId="Heading6Char">
    <w:name w:val="Heading 6 Char"/>
    <w:basedOn w:val="DefaultParagraphFont"/>
    <w:link w:val="Heading6"/>
    <w:uiPriority w:val="9"/>
    <w:semiHidden/>
    <w:rsid w:val="003C3BB7"/>
    <w:rPr>
      <w:caps/>
      <w:color w:val="365F91" w:themeColor="accent1" w:themeShade="BF"/>
      <w:spacing w:val="10"/>
    </w:rPr>
  </w:style>
  <w:style w:type="character" w:customStyle="1" w:styleId="Heading7Char">
    <w:name w:val="Heading 7 Char"/>
    <w:basedOn w:val="DefaultParagraphFont"/>
    <w:link w:val="Heading7"/>
    <w:uiPriority w:val="9"/>
    <w:semiHidden/>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5E2896"/>
    <w:pPr>
      <w:spacing w:before="720"/>
    </w:pPr>
    <w:rPr>
      <w:caps/>
      <w:color w:val="291829"/>
      <w:spacing w:val="10"/>
      <w:kern w:val="28"/>
      <w:sz w:val="52"/>
      <w:szCs w:val="52"/>
    </w:rPr>
  </w:style>
  <w:style w:type="character" w:customStyle="1" w:styleId="TitleChar">
    <w:name w:val="Title Char"/>
    <w:basedOn w:val="DefaultParagraphFont"/>
    <w:link w:val="Title"/>
    <w:uiPriority w:val="10"/>
    <w:rsid w:val="005E2896"/>
    <w:rPr>
      <w:caps/>
      <w:color w:val="291829"/>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0A2C34"/>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9962A5"/>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 w:type="paragraph" w:styleId="TableofFigures">
    <w:name w:val="table of figures"/>
    <w:basedOn w:val="Normal"/>
    <w:next w:val="Normal"/>
    <w:uiPriority w:val="99"/>
    <w:unhideWhenUsed/>
    <w:rsid w:val="000027DE"/>
    <w:pPr>
      <w:spacing w:after="0"/>
    </w:pPr>
  </w:style>
  <w:style w:type="character" w:styleId="FollowedHyperlink">
    <w:name w:val="FollowedHyperlink"/>
    <w:basedOn w:val="DefaultParagraphFont"/>
    <w:uiPriority w:val="99"/>
    <w:semiHidden/>
    <w:unhideWhenUsed/>
    <w:rsid w:val="00D00151"/>
    <w:rPr>
      <w:color w:val="800080" w:themeColor="followedHyperlink"/>
      <w:u w:val="single"/>
    </w:rPr>
  </w:style>
  <w:style w:type="character" w:styleId="CommentReference">
    <w:name w:val="annotation reference"/>
    <w:basedOn w:val="DefaultParagraphFont"/>
    <w:uiPriority w:val="99"/>
    <w:semiHidden/>
    <w:unhideWhenUsed/>
    <w:rsid w:val="00F34BDF"/>
    <w:rPr>
      <w:sz w:val="18"/>
      <w:szCs w:val="18"/>
    </w:rPr>
  </w:style>
  <w:style w:type="paragraph" w:styleId="CommentText">
    <w:name w:val="annotation text"/>
    <w:basedOn w:val="Normal"/>
    <w:link w:val="CommentTextChar"/>
    <w:uiPriority w:val="99"/>
    <w:semiHidden/>
    <w:unhideWhenUsed/>
    <w:rsid w:val="00F34BDF"/>
    <w:rPr>
      <w:sz w:val="24"/>
      <w:szCs w:val="24"/>
    </w:rPr>
  </w:style>
  <w:style w:type="character" w:customStyle="1" w:styleId="CommentTextChar">
    <w:name w:val="Comment Text Char"/>
    <w:basedOn w:val="DefaultParagraphFont"/>
    <w:link w:val="CommentText"/>
    <w:uiPriority w:val="99"/>
    <w:semiHidden/>
    <w:rsid w:val="00F34BDF"/>
    <w:rPr>
      <w:sz w:val="24"/>
      <w:szCs w:val="24"/>
    </w:rPr>
  </w:style>
  <w:style w:type="paragraph" w:styleId="CommentSubject">
    <w:name w:val="annotation subject"/>
    <w:basedOn w:val="CommentText"/>
    <w:next w:val="CommentText"/>
    <w:link w:val="CommentSubjectChar"/>
    <w:uiPriority w:val="99"/>
    <w:semiHidden/>
    <w:unhideWhenUsed/>
    <w:rsid w:val="00F34BDF"/>
    <w:rPr>
      <w:b/>
      <w:bCs/>
      <w:sz w:val="20"/>
      <w:szCs w:val="20"/>
    </w:rPr>
  </w:style>
  <w:style w:type="character" w:customStyle="1" w:styleId="CommentSubjectChar">
    <w:name w:val="Comment Subject Char"/>
    <w:basedOn w:val="CommentTextChar"/>
    <w:link w:val="CommentSubject"/>
    <w:uiPriority w:val="99"/>
    <w:semiHidden/>
    <w:rsid w:val="00F34BDF"/>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976450"/>
    <w:pPr>
      <w:numPr>
        <w:numId w:val="4"/>
      </w:numPr>
      <w:pBdr>
        <w:top w:val="single" w:sz="24" w:space="1" w:color="D5D3EA"/>
        <w:left w:val="single" w:sz="24" w:space="4" w:color="D5D3EA"/>
        <w:bottom w:val="single" w:sz="24" w:space="0" w:color="D5D3EA"/>
        <w:right w:val="single" w:sz="24" w:space="4" w:color="D5D3EA"/>
      </w:pBdr>
      <w:shd w:val="clear" w:color="auto" w:fill="D5D3EA"/>
      <w:spacing w:before="240" w:after="120"/>
      <w:outlineLvl w:val="0"/>
    </w:pPr>
    <w:rPr>
      <w:rFonts w:asciiTheme="majorHAnsi" w:hAnsiTheme="majorHAnsi"/>
      <w:b/>
      <w:bCs/>
      <w:color w:val="4F4F59"/>
      <w:spacing w:val="15"/>
      <w:sz w:val="24"/>
      <w:szCs w:val="22"/>
    </w:rPr>
  </w:style>
  <w:style w:type="paragraph" w:styleId="Heading2">
    <w:name w:val="heading 2"/>
    <w:basedOn w:val="Normal"/>
    <w:next w:val="Normal"/>
    <w:link w:val="Heading2Char"/>
    <w:uiPriority w:val="9"/>
    <w:unhideWhenUsed/>
    <w:qFormat/>
    <w:rsid w:val="00976450"/>
    <w:pPr>
      <w:numPr>
        <w:ilvl w:val="1"/>
        <w:numId w:val="4"/>
      </w:numPr>
      <w:pBdr>
        <w:top w:val="single" w:sz="8" w:space="1" w:color="4F4F59"/>
      </w:pBdr>
      <w:shd w:val="clear" w:color="auto" w:fill="FFFFFF" w:themeFill="background1"/>
      <w:spacing w:before="360" w:after="240"/>
      <w:ind w:left="578" w:hanging="578"/>
      <w:outlineLvl w:val="1"/>
    </w:pPr>
    <w:rPr>
      <w:rFonts w:asciiTheme="majorHAnsi" w:hAnsiTheme="majorHAnsi"/>
      <w:b/>
      <w:color w:val="4F4F59"/>
      <w:spacing w:val="15"/>
      <w:sz w:val="22"/>
      <w:szCs w:val="22"/>
    </w:rPr>
  </w:style>
  <w:style w:type="paragraph" w:styleId="Heading3">
    <w:name w:val="heading 3"/>
    <w:basedOn w:val="Normal"/>
    <w:next w:val="Normal"/>
    <w:link w:val="Heading3Char"/>
    <w:uiPriority w:val="9"/>
    <w:unhideWhenUsed/>
    <w:qFormat/>
    <w:rsid w:val="00976450"/>
    <w:pPr>
      <w:numPr>
        <w:ilvl w:val="2"/>
        <w:numId w:val="4"/>
      </w:numPr>
      <w:pBdr>
        <w:top w:val="dotted" w:sz="6" w:space="2" w:color="5C5C71"/>
      </w:pBdr>
      <w:spacing w:before="360" w:after="240"/>
      <w:outlineLvl w:val="2"/>
    </w:pPr>
    <w:rPr>
      <w:color w:val="4F4F59"/>
      <w:spacing w:val="15"/>
      <w:sz w:val="22"/>
      <w:szCs w:val="22"/>
    </w:rPr>
  </w:style>
  <w:style w:type="paragraph" w:styleId="Heading4">
    <w:name w:val="heading 4"/>
    <w:basedOn w:val="Normal"/>
    <w:next w:val="Normal"/>
    <w:link w:val="Heading4Char"/>
    <w:uiPriority w:val="9"/>
    <w:unhideWhenUsed/>
    <w:qFormat/>
    <w:rsid w:val="00976450"/>
    <w:pPr>
      <w:numPr>
        <w:ilvl w:val="3"/>
        <w:numId w:val="4"/>
      </w:numPr>
      <w:pBdr>
        <w:top w:val="dotted" w:sz="6" w:space="1" w:color="4F4F59"/>
      </w:pBdr>
      <w:spacing w:before="360" w:after="240"/>
      <w:ind w:left="862" w:hanging="862"/>
      <w:outlineLvl w:val="3"/>
    </w:pPr>
    <w:rPr>
      <w:i/>
      <w:color w:val="4F4F59"/>
      <w:spacing w:val="10"/>
      <w:sz w:val="22"/>
      <w:szCs w:val="22"/>
    </w:rPr>
  </w:style>
  <w:style w:type="paragraph" w:styleId="Heading5">
    <w:name w:val="heading 5"/>
    <w:basedOn w:val="Normal"/>
    <w:next w:val="Normal"/>
    <w:link w:val="Heading5Char"/>
    <w:uiPriority w:val="9"/>
    <w:unhideWhenUsed/>
    <w:qFormat/>
    <w:rsid w:val="00976450"/>
    <w:pPr>
      <w:numPr>
        <w:ilvl w:val="4"/>
        <w:numId w:val="4"/>
      </w:numPr>
      <w:spacing w:before="300" w:after="0"/>
      <w:outlineLvl w:val="4"/>
    </w:pPr>
    <w:rPr>
      <w:i/>
      <w:color w:val="4F4F59"/>
      <w:spacing w:val="10"/>
      <w:sz w:val="22"/>
      <w:szCs w:val="22"/>
    </w:rPr>
  </w:style>
  <w:style w:type="paragraph" w:styleId="Heading6">
    <w:name w:val="heading 6"/>
    <w:basedOn w:val="Normal"/>
    <w:next w:val="Normal"/>
    <w:link w:val="Heading6Char"/>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6450"/>
    <w:rPr>
      <w:rFonts w:asciiTheme="majorHAnsi" w:hAnsiTheme="majorHAnsi"/>
      <w:b/>
      <w:bCs/>
      <w:color w:val="4F4F59"/>
      <w:spacing w:val="15"/>
      <w:sz w:val="24"/>
      <w:shd w:val="clear" w:color="auto" w:fill="D5D3EA"/>
    </w:rPr>
  </w:style>
  <w:style w:type="character" w:customStyle="1" w:styleId="Heading2Char">
    <w:name w:val="Heading 2 Char"/>
    <w:basedOn w:val="DefaultParagraphFont"/>
    <w:link w:val="Heading2"/>
    <w:uiPriority w:val="9"/>
    <w:rsid w:val="00976450"/>
    <w:rPr>
      <w:rFonts w:asciiTheme="majorHAnsi" w:hAnsiTheme="majorHAnsi"/>
      <w:b/>
      <w:color w:val="4F4F59"/>
      <w:spacing w:val="15"/>
      <w:shd w:val="clear" w:color="auto" w:fill="FFFFFF" w:themeFill="background1"/>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FC564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4F59"/>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D5D3EA"/>
      </w:tcPr>
    </w:tblStylePr>
    <w:tblStylePr w:type="band1Horz">
      <w:tblPr/>
      <w:tcPr>
        <w:shd w:val="clear" w:color="auto" w:fill="D5D3EA"/>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976450"/>
    <w:rPr>
      <w:color w:val="4F4F59"/>
      <w:spacing w:val="15"/>
    </w:rPr>
  </w:style>
  <w:style w:type="character" w:customStyle="1" w:styleId="Heading4Char">
    <w:name w:val="Heading 4 Char"/>
    <w:basedOn w:val="DefaultParagraphFont"/>
    <w:link w:val="Heading4"/>
    <w:uiPriority w:val="9"/>
    <w:rsid w:val="00976450"/>
    <w:rPr>
      <w:i/>
      <w:color w:val="4F4F59"/>
      <w:spacing w:val="10"/>
    </w:rPr>
  </w:style>
  <w:style w:type="character" w:customStyle="1" w:styleId="Heading5Char">
    <w:name w:val="Heading 5 Char"/>
    <w:basedOn w:val="DefaultParagraphFont"/>
    <w:link w:val="Heading5"/>
    <w:uiPriority w:val="9"/>
    <w:rsid w:val="00976450"/>
    <w:rPr>
      <w:i/>
      <w:color w:val="4F4F59"/>
      <w:spacing w:val="10"/>
    </w:rPr>
  </w:style>
  <w:style w:type="character" w:customStyle="1" w:styleId="Heading6Char">
    <w:name w:val="Heading 6 Char"/>
    <w:basedOn w:val="DefaultParagraphFont"/>
    <w:link w:val="Heading6"/>
    <w:uiPriority w:val="9"/>
    <w:semiHidden/>
    <w:rsid w:val="003C3BB7"/>
    <w:rPr>
      <w:caps/>
      <w:color w:val="365F91" w:themeColor="accent1" w:themeShade="BF"/>
      <w:spacing w:val="10"/>
    </w:rPr>
  </w:style>
  <w:style w:type="character" w:customStyle="1" w:styleId="Heading7Char">
    <w:name w:val="Heading 7 Char"/>
    <w:basedOn w:val="DefaultParagraphFont"/>
    <w:link w:val="Heading7"/>
    <w:uiPriority w:val="9"/>
    <w:semiHidden/>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5E2896"/>
    <w:pPr>
      <w:spacing w:before="720"/>
    </w:pPr>
    <w:rPr>
      <w:caps/>
      <w:color w:val="291829"/>
      <w:spacing w:val="10"/>
      <w:kern w:val="28"/>
      <w:sz w:val="52"/>
      <w:szCs w:val="52"/>
    </w:rPr>
  </w:style>
  <w:style w:type="character" w:customStyle="1" w:styleId="TitleChar">
    <w:name w:val="Title Char"/>
    <w:basedOn w:val="DefaultParagraphFont"/>
    <w:link w:val="Title"/>
    <w:uiPriority w:val="10"/>
    <w:rsid w:val="005E2896"/>
    <w:rPr>
      <w:caps/>
      <w:color w:val="291829"/>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0A2C34"/>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9962A5"/>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 w:type="paragraph" w:styleId="TableofFigures">
    <w:name w:val="table of figures"/>
    <w:basedOn w:val="Normal"/>
    <w:next w:val="Normal"/>
    <w:uiPriority w:val="99"/>
    <w:unhideWhenUsed/>
    <w:rsid w:val="000027DE"/>
    <w:pPr>
      <w:spacing w:after="0"/>
    </w:pPr>
  </w:style>
  <w:style w:type="character" w:styleId="FollowedHyperlink">
    <w:name w:val="FollowedHyperlink"/>
    <w:basedOn w:val="DefaultParagraphFont"/>
    <w:uiPriority w:val="99"/>
    <w:semiHidden/>
    <w:unhideWhenUsed/>
    <w:rsid w:val="00D00151"/>
    <w:rPr>
      <w:color w:val="800080" w:themeColor="followedHyperlink"/>
      <w:u w:val="single"/>
    </w:rPr>
  </w:style>
  <w:style w:type="character" w:styleId="CommentReference">
    <w:name w:val="annotation reference"/>
    <w:basedOn w:val="DefaultParagraphFont"/>
    <w:uiPriority w:val="99"/>
    <w:semiHidden/>
    <w:unhideWhenUsed/>
    <w:rsid w:val="00F34BDF"/>
    <w:rPr>
      <w:sz w:val="18"/>
      <w:szCs w:val="18"/>
    </w:rPr>
  </w:style>
  <w:style w:type="paragraph" w:styleId="CommentText">
    <w:name w:val="annotation text"/>
    <w:basedOn w:val="Normal"/>
    <w:link w:val="CommentTextChar"/>
    <w:uiPriority w:val="99"/>
    <w:semiHidden/>
    <w:unhideWhenUsed/>
    <w:rsid w:val="00F34BDF"/>
    <w:rPr>
      <w:sz w:val="24"/>
      <w:szCs w:val="24"/>
    </w:rPr>
  </w:style>
  <w:style w:type="character" w:customStyle="1" w:styleId="CommentTextChar">
    <w:name w:val="Comment Text Char"/>
    <w:basedOn w:val="DefaultParagraphFont"/>
    <w:link w:val="CommentText"/>
    <w:uiPriority w:val="99"/>
    <w:semiHidden/>
    <w:rsid w:val="00F34BDF"/>
    <w:rPr>
      <w:sz w:val="24"/>
      <w:szCs w:val="24"/>
    </w:rPr>
  </w:style>
  <w:style w:type="paragraph" w:styleId="CommentSubject">
    <w:name w:val="annotation subject"/>
    <w:basedOn w:val="CommentText"/>
    <w:next w:val="CommentText"/>
    <w:link w:val="CommentSubjectChar"/>
    <w:uiPriority w:val="99"/>
    <w:semiHidden/>
    <w:unhideWhenUsed/>
    <w:rsid w:val="00F34BDF"/>
    <w:rPr>
      <w:b/>
      <w:bCs/>
      <w:sz w:val="20"/>
      <w:szCs w:val="20"/>
    </w:rPr>
  </w:style>
  <w:style w:type="character" w:customStyle="1" w:styleId="CommentSubjectChar">
    <w:name w:val="Comment Subject Char"/>
    <w:basedOn w:val="CommentTextChar"/>
    <w:link w:val="CommentSubject"/>
    <w:uiPriority w:val="99"/>
    <w:semiHidden/>
    <w:rsid w:val="00F34BD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330284">
      <w:bodyDiv w:val="1"/>
      <w:marLeft w:val="0"/>
      <w:marRight w:val="0"/>
      <w:marTop w:val="0"/>
      <w:marBottom w:val="0"/>
      <w:divBdr>
        <w:top w:val="none" w:sz="0" w:space="0" w:color="auto"/>
        <w:left w:val="none" w:sz="0" w:space="0" w:color="auto"/>
        <w:bottom w:val="none" w:sz="0" w:space="0" w:color="auto"/>
        <w:right w:val="none" w:sz="0" w:space="0" w:color="auto"/>
      </w:divBdr>
    </w:div>
    <w:div w:id="201669400">
      <w:bodyDiv w:val="1"/>
      <w:marLeft w:val="0"/>
      <w:marRight w:val="0"/>
      <w:marTop w:val="0"/>
      <w:marBottom w:val="0"/>
      <w:divBdr>
        <w:top w:val="none" w:sz="0" w:space="0" w:color="auto"/>
        <w:left w:val="none" w:sz="0" w:space="0" w:color="auto"/>
        <w:bottom w:val="none" w:sz="0" w:space="0" w:color="auto"/>
        <w:right w:val="none" w:sz="0" w:space="0" w:color="auto"/>
      </w:divBdr>
    </w:div>
    <w:div w:id="312607090">
      <w:bodyDiv w:val="1"/>
      <w:marLeft w:val="0"/>
      <w:marRight w:val="0"/>
      <w:marTop w:val="0"/>
      <w:marBottom w:val="0"/>
      <w:divBdr>
        <w:top w:val="none" w:sz="0" w:space="0" w:color="auto"/>
        <w:left w:val="none" w:sz="0" w:space="0" w:color="auto"/>
        <w:bottom w:val="none" w:sz="0" w:space="0" w:color="auto"/>
        <w:right w:val="none" w:sz="0" w:space="0" w:color="auto"/>
      </w:divBdr>
    </w:div>
    <w:div w:id="976180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comments" Target="comments.xml"/><Relationship Id="rId21" Type="http://schemas.openxmlformats.org/officeDocument/2006/relationships/header" Target="header1.xml"/><Relationship Id="rId22" Type="http://schemas.openxmlformats.org/officeDocument/2006/relationships/footer" Target="footer1.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hyperlink" Target="http://tortoisesvn.net/" TargetMode="External"/><Relationship Id="rId11" Type="http://schemas.openxmlformats.org/officeDocument/2006/relationships/hyperlink" Target="http://blogs.msdn.com/b/surface/archive/2011/07/12/links-to-sdk-and-resources.aspx" TargetMode="External"/><Relationship Id="rId12" Type="http://schemas.openxmlformats.org/officeDocument/2006/relationships/hyperlink" Target="http://www.jetbrains.com" TargetMode="External"/><Relationship Id="rId13" Type="http://schemas.openxmlformats.org/officeDocument/2006/relationships/hyperlink" Target="http://submain.com/download/ghostdoc/" TargetMode="External"/><Relationship Id="rId14" Type="http://schemas.openxmlformats.org/officeDocument/2006/relationships/hyperlink" Target="http://www.ndepend.com/" TargetMode="External"/><Relationship Id="rId15" Type="http://schemas.openxmlformats.org/officeDocument/2006/relationships/hyperlink" Target="http://www.microsoft.com/expression/products/blend_overview.aspx" TargetMode="External"/><Relationship Id="rId16" Type="http://schemas.openxmlformats.org/officeDocument/2006/relationships/hyperlink" Target="http://www.wpftutorial.net/Inspector.html" TargetMode="External"/><Relationship Id="rId17" Type="http://schemas.openxmlformats.org/officeDocument/2006/relationships/hyperlink" Target="http://www.adobe.com/de/products/photoshop.html" TargetMode="External"/><Relationship Id="rId18" Type="http://schemas.openxmlformats.org/officeDocument/2006/relationships/hyperlink" Target="http://office.microsoft.com/de-ch/" TargetMode="External"/><Relationship Id="rId19" Type="http://schemas.openxmlformats.org/officeDocument/2006/relationships/hyperlink" Target="http://redmine.org"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D:\Flip%20Project%202.0\doc\templates\templat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F325E2-C005-4E4E-AB1B-9E93BF94FF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\Flip Project 2.0\doc\templates\template.dotx</Template>
  <TotalTime>41</TotalTime>
  <Pages>11</Pages>
  <Words>2807</Words>
  <Characters>16001</Characters>
  <Application>Microsoft Macintosh Word</Application>
  <DocSecurity>0</DocSecurity>
  <Lines>133</Lines>
  <Paragraphs>37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Anforderungen</vt:lpstr>
      <vt:lpstr>Anforderungen</vt:lpstr>
    </vt:vector>
  </TitlesOfParts>
  <Company>Studienarbeit</Company>
  <LinksUpToDate>false</LinksUpToDate>
  <CharactersWithSpaces>18771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Anforderungen</dc:title>
  <dc:creator>HSR</dc:creator>
  <cp:lastModifiedBy>Markus Stolze</cp:lastModifiedBy>
  <cp:revision>211</cp:revision>
  <dcterms:created xsi:type="dcterms:W3CDTF">2011-10-26T14:21:00Z</dcterms:created>
  <dcterms:modified xsi:type="dcterms:W3CDTF">2011-12-20T21:27:00Z</dcterms:modified>
</cp:coreProperties>
</file>